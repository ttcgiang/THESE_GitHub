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jc w:val="both"/>
        <w:rPr/>
      </w:pPr>
      <w:bookmarkStart w:id="0" w:name="magicparlabel-543"/>
      <w:bookmarkEnd w:id="0"/>
      <w:r>
        <w:rPr/>
        <w:t xml:space="preserve">1 État de l’art: </w:t>
      </w:r>
      <w:ins w:id="0" w:author="nic Debaste, Nico1" w:date="2015-06-03T15:53:00Z">
        <w:r>
          <w:rPr/>
          <w:t>State of the art</w:t>
        </w:r>
      </w:ins>
    </w:p>
    <w:p>
      <w:pPr>
        <w:pStyle w:val="Heading3"/>
        <w:jc w:val="both"/>
        <w:rPr/>
      </w:pPr>
      <w:bookmarkStart w:id="1" w:name="magicparlabel-544"/>
      <w:bookmarkEnd w:id="1"/>
      <w:r>
        <w:rPr/>
        <w:t xml:space="preserve">1.1 épidémiologie (et contrôle) </w:t>
      </w:r>
      <w:ins w:id="1" w:author="nic Debaste, Nico1" w:date="2015-06-03T15:53:00Z">
        <w:r>
          <w:rPr/>
          <w:t>Epidemiology ( and monitoring)</w:t>
        </w:r>
      </w:ins>
    </w:p>
    <w:p>
      <w:pPr>
        <w:pStyle w:val="Heading4"/>
        <w:jc w:val="both"/>
        <w:rPr/>
      </w:pPr>
      <w:bookmarkStart w:id="2" w:name="magicparlabel-545"/>
      <w:bookmarkEnd w:id="2"/>
      <w:r>
        <w:rPr/>
        <w:t>Epidemiology</w:t>
      </w:r>
    </w:p>
    <w:p>
      <w:pPr>
        <w:pStyle w:val="TextBody"/>
        <w:spacing w:before="0" w:after="0"/>
        <w:jc w:val="both"/>
        <w:rPr/>
      </w:pPr>
      <w:bookmarkStart w:id="3" w:name="magicparlabel-546"/>
      <w:bookmarkEnd w:id="3"/>
      <w:r>
        <w:rPr/>
        <w:t xml:space="preserve">As we know that public health problems are one of </w:t>
      </w:r>
      <w:ins w:id="2" w:author="nic Debaste, Nico1" w:date="2015-06-03T15:54:00Z">
        <w:r>
          <w:rPr/>
          <w:t xml:space="preserve">the </w:t>
        </w:r>
      </w:ins>
      <w:r>
        <w:rPr/>
        <w:t xml:space="preserve">emerging troubles in the entire world. They directly influence </w:t>
      </w:r>
      <w:del w:id="3" w:author="nic Debaste, Nico1" w:date="2015-06-03T15:54:00Z">
        <w:r>
          <w:rPr/>
          <w:delText xml:space="preserve">the </w:delText>
        </w:r>
      </w:del>
      <w:r>
        <w:rPr/>
        <w:t>huma</w:t>
      </w:r>
      <w:del w:id="4" w:author="nic Debaste, Nico1" w:date="2015-06-03T15:54:00Z">
        <w:r>
          <w:rPr/>
          <w:delText>i</w:delText>
        </w:r>
      </w:del>
      <w:r>
        <w:rPr/>
        <w:t>n heath, the hea</w:t>
      </w:r>
      <w:ins w:id="5" w:author="nic Debaste, Nico1" w:date="2015-06-03T15:54:00Z">
        <w:r>
          <w:rPr/>
          <w:t>l</w:t>
        </w:r>
      </w:ins>
      <w:r>
        <w:rPr/>
        <w:t>th of one person, the hea</w:t>
      </w:r>
      <w:ins w:id="6" w:author="nic Debaste, Nico1" w:date="2015-06-03T15:54:00Z">
        <w:r>
          <w:rPr/>
          <w:t>l</w:t>
        </w:r>
      </w:ins>
      <w:r>
        <w:rPr/>
        <w:t xml:space="preserve">th of a community. In particular, any </w:t>
      </w:r>
      <w:del w:id="7" w:author="nic Debaste, Nico1" w:date="2015-06-03T15:55:00Z">
        <w:r>
          <w:rPr/>
          <w:delText xml:space="preserve">of </w:delText>
        </w:r>
      </w:del>
      <w:r>
        <w:rPr/>
        <w:t xml:space="preserve">news about infectious diseases for children has always been a subject of </w:t>
      </w:r>
      <w:del w:id="8" w:author="nic Debaste, Nico1" w:date="2015-06-03T15:55:00Z">
        <w:r>
          <w:rPr/>
          <w:delText xml:space="preserve">worry </w:delText>
        </w:r>
      </w:del>
      <w:ins w:id="9" w:author="nic Debaste, Nico1" w:date="2015-06-03T15:55:00Z">
        <w:r>
          <w:rPr/>
          <w:t xml:space="preserve">concern </w:t>
        </w:r>
      </w:ins>
      <w:r>
        <w:rPr/>
        <w:t xml:space="preserve">to parents as well as </w:t>
      </w:r>
      <w:del w:id="10" w:author="nic Debaste, Nico1" w:date="2015-06-03T15:55:00Z">
        <w:r>
          <w:rPr/>
          <w:delText>all</w:delText>
        </w:r>
      </w:del>
      <w:ins w:id="11" w:author="nic Debaste, Nico1" w:date="2015-06-03T15:55:00Z">
        <w:r>
          <w:rPr/>
          <w:t>everyone</w:t>
        </w:r>
      </w:ins>
      <w:r>
        <w:rPr/>
        <w:t xml:space="preserve">. Hence, in the world, a discipline “epidemiology” has </w:t>
      </w:r>
      <w:del w:id="12" w:author="nic Debaste, Nico1" w:date="2015-06-03T15:56:00Z">
        <w:r>
          <w:rPr/>
          <w:delText>been rose</w:delText>
        </w:r>
      </w:del>
      <w:ins w:id="13" w:author="nic Debaste, Nico1" w:date="2015-06-03T15:56:00Z">
        <w:r>
          <w:rPr/>
          <w:t>risen</w:t>
        </w:r>
      </w:ins>
      <w:r>
        <w:rPr/>
        <w:t xml:space="preserve"> </w:t>
      </w:r>
      <w:del w:id="14" w:author="nic Debaste, Nico1" w:date="2015-06-03T15:56:00Z">
        <w:r>
          <w:rPr/>
          <w:delText>for studying</w:delText>
        </w:r>
      </w:del>
      <w:ins w:id="15" w:author="nic Debaste, Nico1" w:date="2015-06-03T15:56:00Z">
        <w:r>
          <w:rPr/>
          <w:t>to study</w:t>
        </w:r>
      </w:ins>
      <w:r>
        <w:rPr/>
        <w:t xml:space="preserve"> the factors, causes, and effects of </w:t>
      </w:r>
      <w:del w:id="16" w:author="nic Debaste, Nico1" w:date="2015-06-03T15:56:00Z">
        <w:r>
          <w:rPr/>
          <w:delText xml:space="preserve">the </w:delText>
        </w:r>
      </w:del>
      <w:r>
        <w:rPr/>
        <w:t xml:space="preserve">infectious diseases. </w:t>
      </w:r>
    </w:p>
    <w:p>
      <w:pPr>
        <w:pStyle w:val="TextBody"/>
        <w:jc w:val="both"/>
        <w:rPr/>
      </w:pPr>
      <w:bookmarkStart w:id="4" w:name="magicparlabel-547"/>
      <w:bookmarkEnd w:id="4"/>
      <w:r>
        <w:rPr/>
        <w:t xml:space="preserve">This thesis is proposed in </w:t>
      </w:r>
      <w:ins w:id="17" w:author="nic Debaste, Nico1" w:date="2015-06-03T15:56:00Z">
        <w:r>
          <w:rPr/>
          <w:t xml:space="preserve">a </w:t>
        </w:r>
      </w:ins>
      <w:r>
        <w:rPr/>
        <w:t xml:space="preserve">context in which many public health serious events have occurred in the world : SRAS in 2003, avian influenza in 2004 or swine flu in 2009, etc. In particular, </w:t>
      </w:r>
      <w:del w:id="18" w:author="nic Debaste, Nico1" w:date="2015-06-03T15:57:00Z">
        <w:r>
          <w:rPr/>
          <w:delText xml:space="preserve">in </w:delText>
        </w:r>
      </w:del>
      <w:ins w:id="19" w:author="nic Debaste, Nico1" w:date="2015-06-03T15:57:00Z">
        <w:r>
          <w:rPr/>
          <w:t xml:space="preserve">at </w:t>
        </w:r>
      </w:ins>
      <w:r>
        <w:rPr/>
        <w:t xml:space="preserve">the start of </w:t>
      </w:r>
      <w:del w:id="20" w:author="nic Debaste, Nico1" w:date="2015-06-03T15:57:00Z">
        <w:r>
          <w:rPr/>
          <w:delText xml:space="preserve">the </w:delText>
        </w:r>
      </w:del>
      <w:r>
        <w:rPr/>
        <w:t xml:space="preserve">2014, the World Health Organization (WHO) </w:t>
      </w:r>
      <w:del w:id="21" w:author="nic Debaste, Nico1" w:date="2015-06-03T15:57:00Z">
        <w:r>
          <w:rPr/>
          <w:delText xml:space="preserve">had </w:delText>
        </w:r>
      </w:del>
      <w:r>
        <w:rPr/>
        <w:t xml:space="preserve">officially </w:t>
      </w:r>
      <w:del w:id="22" w:author="nic Debaste, Nico1" w:date="2015-06-03T15:57:00Z">
        <w:r>
          <w:rPr/>
          <w:delText xml:space="preserve">to </w:delText>
        </w:r>
      </w:del>
      <w:r>
        <w:rPr/>
        <w:t>state</w:t>
      </w:r>
      <w:ins w:id="23" w:author="nic Debaste, Nico1" w:date="2015-06-03T15:57:00Z">
        <w:r>
          <w:rPr/>
          <w:t>d a</w:t>
        </w:r>
      </w:ins>
      <w:r>
        <w:rPr/>
        <w:t xml:space="preserve"> global measles epidemic outbreak. In the first three months of the year 2014, there were about 56,000 cases of measle</w:t>
      </w:r>
      <w:ins w:id="24" w:author="nic Debaste, Nico1" w:date="2015-06-03T15:58:00Z">
        <w:r>
          <w:rPr/>
          <w:t>s</w:t>
        </w:r>
      </w:ins>
      <w:r>
        <w:rPr/>
        <w:t xml:space="preserve"> infections in 75 countries [</w:t>
      </w:r>
      <w:hyperlink w:anchor="LyXCite-WHO2014a">
        <w:r>
          <w:rPr>
            <w:rStyle w:val="InternetLink"/>
          </w:rPr>
          <w:t>WHO2014a</w:t>
        </w:r>
      </w:hyperlink>
      <w:r>
        <w:rPr/>
        <w:t>], particularly in southeast Asia and in Vietnam [</w:t>
      </w:r>
      <w:hyperlink w:anchor="LyXCite-http___healthmap_org_site_diseasedaily_article_measles_reemerges_vietnam_22814">
        <w:r>
          <w:rPr>
            <w:rStyle w:val="InternetLink"/>
          </w:rPr>
          <w:t>http://healthmap.org/site/diseasedaily/article/measles-reemerges-vietnam-22814</w:t>
        </w:r>
      </w:hyperlink>
      <w:r>
        <w:rPr/>
        <w:t xml:space="preserve">]. This has pointed out the important role of the epidemiological phenomena anticipation when diseases occur. Many </w:t>
      </w:r>
      <w:del w:id="25" w:author="nic Debaste, Nico1" w:date="2015-06-03T15:59:00Z">
        <w:r>
          <w:rPr/>
          <w:delText xml:space="preserve">works </w:delText>
        </w:r>
      </w:del>
      <w:ins w:id="26" w:author="nic Debaste, Nico1" w:date="2015-06-03T15:59:00Z">
        <w:r>
          <w:rPr/>
          <w:t xml:space="preserve">studies </w:t>
        </w:r>
      </w:ins>
      <w:r>
        <w:rPr/>
        <w:t>proposed by the WHO</w:t>
      </w:r>
      <w:r>
        <w:rPr>
          <w:vertAlign w:val="superscript"/>
          <w:rPrChange w:id="0" w:author="" w:date="0-00-00T00:00:00Z"/>
        </w:rPr>
        <w:t>2</w:t>
      </w:r>
      <w:r>
        <w:rPr/>
        <w:t xml:space="preserve">, the </w:t>
      </w:r>
      <w:ins w:id="28" w:author="nic Debaste, Nico1" w:date="2015-06-03T16:00:00Z">
        <w:r>
          <w:rPr/>
          <w:t xml:space="preserve">Pasteur </w:t>
        </w:r>
      </w:ins>
      <w:r>
        <w:rPr/>
        <w:t xml:space="preserve">Institute </w:t>
      </w:r>
      <w:del w:id="29" w:author="nic Debaste, Nico1" w:date="2015-06-03T16:00:00Z">
        <w:r>
          <w:rPr/>
          <w:delText>Pasteur</w:delText>
        </w:r>
      </w:del>
      <w:r>
        <w:rPr>
          <w:vertAlign w:val="superscript"/>
          <w:rPrChange w:id="0" w:author="" w:date="0-00-00T00:00:00Z"/>
        </w:rPr>
        <w:t>3</w:t>
      </w:r>
      <w:r>
        <w:rPr/>
        <w:t xml:space="preserve"> and the Inserm</w:t>
      </w:r>
      <w:r>
        <w:rPr>
          <w:vertAlign w:val="superscript"/>
          <w:rPrChange w:id="0" w:author="" w:date="0-00-00T00:00:00Z"/>
        </w:rPr>
        <w:t>4</w:t>
      </w:r>
      <w:r>
        <w:rPr/>
        <w:t xml:space="preserve"> in the field of "environmental security" try to understand disease </w:t>
      </w:r>
      <w:commentRangeStart w:id="0"/>
      <w:r>
        <w:rPr/>
        <w:t>phenomena</w:t>
      </w:r>
      <w:commentRangeEnd w:id="0"/>
      <w:r>
        <w:rPr/>
      </w:r>
      <w:r>
        <w:rPr/>
        <w:commentReference w:id="0"/>
      </w:r>
      <w:del w:id="32" w:author="nic Debaste, Nico1" w:date="2015-06-03T15:59:00Z">
        <w:r>
          <w:rPr/>
          <w:delText>s</w:delText>
        </w:r>
      </w:del>
      <w:r>
        <w:rPr/>
        <w:t xml:space="preserve"> and spread of disease over a territory, to better manage when diseases occur. These </w:t>
      </w:r>
      <w:del w:id="33" w:author="nic Debaste, Nico1" w:date="2015-06-03T16:01:00Z">
        <w:r>
          <w:rPr/>
          <w:delText xml:space="preserve">researches </w:delText>
        </w:r>
      </w:del>
      <w:ins w:id="34" w:author="nic Debaste, Nico1" w:date="2015-06-03T16:01:00Z">
        <w:r>
          <w:rPr/>
          <w:t xml:space="preserve">pieces of research </w:t>
        </w:r>
      </w:ins>
      <w:r>
        <w:rPr/>
        <w:t>consist of mathematical or statistical studies via surveillance networks [</w:t>
      </w:r>
      <w:hyperlink w:anchor="LyXCite-chauvin1994constitution">
        <w:r>
          <w:rPr>
            <w:rStyle w:val="InternetLink"/>
          </w:rPr>
          <w:t>chauvin1994constitution</w:t>
        </w:r>
      </w:hyperlink>
      <w:r>
        <w:rPr/>
        <w:t>]. This is one of the axes of the UMMISCO laboratory's research themes (IRD UMI 209).</w:t>
      </w:r>
    </w:p>
    <w:p>
      <w:pPr>
        <w:pStyle w:val="Heading4"/>
        <w:jc w:val="both"/>
        <w:rPr/>
      </w:pPr>
      <w:bookmarkStart w:id="5" w:name="magicparlabel-548"/>
      <w:bookmarkEnd w:id="5"/>
      <w:r>
        <w:rPr/>
        <w:t>Control</w:t>
      </w:r>
    </w:p>
    <w:p>
      <w:pPr>
        <w:pStyle w:val="TextBody"/>
        <w:spacing w:before="0" w:after="0"/>
        <w:jc w:val="both"/>
        <w:rPr/>
      </w:pPr>
      <w:bookmarkStart w:id="6" w:name="magicparlabel-549"/>
      <w:bookmarkEnd w:id="6"/>
      <w:r>
        <w:rPr/>
        <w:t>As we know, pathogenic microorganisms such as bacteria, viruses, parasi</w:t>
      </w:r>
      <w:del w:id="35" w:author="nic Debaste, Nico1" w:date="2015-06-03T16:01:00Z">
        <w:r>
          <w:rPr/>
          <w:delText>s</w:delText>
        </w:r>
      </w:del>
      <w:r>
        <w:rPr/>
        <w:t xml:space="preserve">tes or fungi are key factors causing infectious diseases. The diseases </w:t>
      </w:r>
      <w:commentRangeStart w:id="1"/>
      <w:r>
        <w:rPr/>
        <w:t xml:space="preserve">can </w:t>
      </w:r>
      <w:del w:id="36" w:author="nic Debaste, Nico1" w:date="2015-06-03T16:02:00Z">
        <w:r>
          <w:rPr/>
          <w:delText xml:space="preserve">be </w:delText>
        </w:r>
      </w:del>
      <w:r>
        <w:rPr/>
        <w:t xml:space="preserve">spread </w:t>
      </w:r>
      <w:commentRangeEnd w:id="1"/>
      <w:r>
        <w:rPr/>
      </w:r>
      <w:r>
        <w:rPr/>
        <w:commentReference w:id="1"/>
      </w:r>
      <w:r>
        <w:rPr/>
        <w:t xml:space="preserve">directly or indirectly from one person to another, through a mediate environment or contaminated tools. </w:t>
      </w:r>
      <w:commentRangeStart w:id="2"/>
      <w:r>
        <w:rPr/>
        <w:t>For the directly infectious diseases</w:t>
      </w:r>
      <w:commentRangeEnd w:id="2"/>
      <w:r>
        <w:rPr/>
      </w:r>
      <w:r>
        <w:rPr/>
        <w:commentReference w:id="2"/>
      </w:r>
      <w:r>
        <w:rPr/>
        <w:t xml:space="preserve">, </w:t>
      </w:r>
      <w:commentRangeStart w:id="3"/>
      <w:r>
        <w:rPr/>
        <w:t xml:space="preserve">it means to directly transmit </w:t>
      </w:r>
      <w:commentRangeEnd w:id="3"/>
      <w:r>
        <w:rPr/>
      </w:r>
      <w:r>
        <w:rPr/>
        <w:commentReference w:id="3"/>
      </w:r>
      <w:r>
        <w:rPr/>
        <w:t xml:space="preserve">from one person to another, we have some normal policies to prevent the spread of diseases such as vaccines, anti-viral medications, and quarantine. In this thesis, we focus on vaccines in the </w:t>
      </w:r>
      <w:commentRangeStart w:id="4"/>
      <w:r>
        <w:rPr/>
        <w:t>humain</w:t>
      </w:r>
      <w:commentRangeEnd w:id="4"/>
      <w:r>
        <w:rPr/>
      </w:r>
      <w:r>
        <w:rPr/>
        <w:commentReference w:id="4"/>
      </w:r>
      <w:r>
        <w:rPr/>
        <w:t xml:space="preserve"> community. A vaccine is understood as a biological preparation that provides active acquired immunity to a particular disease for our body. After having </w:t>
      </w:r>
      <w:ins w:id="37" w:author="nic Debaste, Nico1" w:date="2015-06-03T16:06:00Z">
        <w:r>
          <w:rPr/>
          <w:t xml:space="preserve">been </w:t>
        </w:r>
      </w:ins>
      <w:r>
        <w:rPr/>
        <w:t xml:space="preserve">vaccinated, </w:t>
      </w:r>
      <w:del w:id="38" w:author="nic Debaste, Nico1" w:date="2015-06-03T16:06:00Z">
        <w:r>
          <w:rPr/>
          <w:delText xml:space="preserve">it means that </w:delText>
        </w:r>
      </w:del>
      <w:r>
        <w:rPr/>
        <w:t xml:space="preserve">we transport microorganisms in </w:t>
      </w:r>
      <w:del w:id="39" w:author="nic Debaste, Nico1" w:date="2015-06-03T16:07:00Z">
        <w:r>
          <w:rPr/>
          <w:delText xml:space="preserve">the </w:delText>
        </w:r>
      </w:del>
      <w:ins w:id="40" w:author="nic Debaste, Nico1" w:date="2015-06-03T16:07:00Z">
        <w:r>
          <w:rPr/>
          <w:t xml:space="preserve">a </w:t>
        </w:r>
      </w:ins>
      <w:r>
        <w:rPr/>
        <w:t>weakened or killed form</w:t>
      </w:r>
      <w:del w:id="41" w:author="nic Debaste, Nico1" w:date="2015-06-03T16:07:00Z">
        <w:r>
          <w:rPr/>
          <w:delText>s</w:delText>
        </w:r>
      </w:del>
      <w:r>
        <w:rPr/>
        <w:t xml:space="preserve"> of the microbe into our body. The body's immune system produces the right antibodies to recognize the germs as a threat, destroy </w:t>
      </w:r>
      <w:del w:id="42" w:author="nic Debaste, Nico1" w:date="2015-06-03T16:07:00Z">
        <w:r>
          <w:rPr/>
          <w:delText xml:space="preserve">it </w:delText>
        </w:r>
      </w:del>
      <w:ins w:id="43" w:author="nic Debaste, Nico1" w:date="2015-06-03T16:07:00Z">
        <w:r>
          <w:rPr/>
          <w:t xml:space="preserve">them </w:t>
        </w:r>
      </w:ins>
      <w:r>
        <w:rPr/>
        <w:t xml:space="preserve">and keep a record of </w:t>
      </w:r>
      <w:del w:id="44" w:author="nic Debaste, Nico1" w:date="2015-06-03T16:07:00Z">
        <w:r>
          <w:rPr/>
          <w:delText>it</w:delText>
        </w:r>
      </w:del>
      <w:ins w:id="45" w:author="nic Debaste, Nico1" w:date="2015-06-03T16:07:00Z">
        <w:r>
          <w:rPr/>
          <w:t>them</w:t>
        </w:r>
      </w:ins>
      <w:r>
        <w:rPr/>
        <w:t xml:space="preserve">. </w:t>
      </w:r>
      <w:del w:id="46" w:author="nic Debaste, Nico1" w:date="2015-06-03T16:07:00Z">
        <w:r>
          <w:rPr/>
          <w:delText>Due to</w:delText>
        </w:r>
      </w:del>
      <w:ins w:id="47" w:author="nic Debaste, Nico1" w:date="2015-06-03T16:07:00Z">
        <w:r>
          <w:rPr/>
          <w:t>Because of</w:t>
        </w:r>
      </w:ins>
      <w:r>
        <w:rPr/>
        <w:t xml:space="preserve"> that, when the disease occurs, our immune system can </w:t>
      </w:r>
      <w:del w:id="48" w:author="nic Debaste, Nico1" w:date="2015-06-03T16:08:00Z">
        <w:r>
          <w:rPr/>
          <w:delText xml:space="preserve">more </w:delText>
        </w:r>
      </w:del>
      <w:r>
        <w:rPr/>
        <w:t xml:space="preserve">recognize and destroy </w:t>
      </w:r>
      <w:ins w:id="49" w:author="nic Debaste, Nico1" w:date="2015-06-03T16:08:00Z">
        <w:r>
          <w:rPr/>
          <w:t xml:space="preserve">with a better chance of success </w:t>
        </w:r>
      </w:ins>
      <w:r>
        <w:rPr/>
        <w:t xml:space="preserve">any of these germs that it later encounters. The administration of vaccines is called vaccination. </w:t>
      </w:r>
      <w:commentRangeStart w:id="5"/>
      <w:r>
        <w:rPr/>
        <w:t>The huma</w:t>
      </w:r>
      <w:del w:id="50" w:author="nic Debaste, Nico1" w:date="2015-06-03T16:09:00Z">
        <w:r>
          <w:rPr/>
          <w:delText>i</w:delText>
        </w:r>
      </w:del>
      <w:r>
        <w:rPr/>
        <w:t>n world has thanked alot the vaccination</w:t>
      </w:r>
      <w:commentRangeEnd w:id="5"/>
      <w:r>
        <w:rPr/>
      </w:r>
      <w:r>
        <w:rPr/>
        <w:commentReference w:id="5"/>
      </w:r>
      <w:r>
        <w:rPr/>
        <w:t xml:space="preserve">. </w:t>
      </w:r>
      <w:commentRangeStart w:id="6"/>
      <w:r>
        <w:rPr/>
        <w:t>The results of vaccination have been appreciated such as in the vaccination of the influenza, HPV and chicken pox diseases</w:t>
      </w:r>
      <w:commentRangeEnd w:id="6"/>
      <w:r>
        <w:rPr/>
      </w:r>
      <w:r>
        <w:rPr/>
        <w:commentReference w:id="6"/>
      </w:r>
      <w:r>
        <w:rPr/>
        <w:t xml:space="preserve">. Smallpox is a particular </w:t>
      </w:r>
      <w:del w:id="51" w:author="nic Debaste, Nico1" w:date="2015-06-03T16:09:00Z">
        <w:r>
          <w:rPr/>
          <w:delText>exemple</w:delText>
        </w:r>
      </w:del>
      <w:ins w:id="52" w:author="nic Debaste, Nico1" w:date="2015-06-03T16:09:00Z">
        <w:r>
          <w:rPr/>
          <w:t>example</w:t>
        </w:r>
      </w:ins>
      <w:r>
        <w:rPr/>
        <w:t xml:space="preserve">. This disease </w:t>
      </w:r>
      <w:commentRangeStart w:id="7"/>
      <w:r>
        <w:rPr/>
        <w:t xml:space="preserve">was terror of the human </w:t>
      </w:r>
      <w:commentRangeEnd w:id="7"/>
      <w:r>
        <w:rPr/>
      </w:r>
      <w:r>
        <w:rPr/>
        <w:commentReference w:id="7"/>
      </w:r>
      <w:r>
        <w:rPr/>
        <w:t xml:space="preserve">during the closing years of the 18th century. Smallpox killed an estimated 400,000 Europeans annually and </w:t>
      </w:r>
      <w:ins w:id="53" w:author="nic Debaste, Nico1" w:date="2015-06-03T16:22:00Z">
        <w:r>
          <w:rPr/>
          <w:t xml:space="preserve">among </w:t>
        </w:r>
      </w:ins>
      <w:r>
        <w:rPr/>
        <w:t xml:space="preserve">the people </w:t>
      </w:r>
      <w:del w:id="54" w:author="nic Debaste, Nico1" w:date="2015-06-03T16:22:00Z">
        <w:r>
          <w:rPr/>
          <w:delText xml:space="preserve">were </w:delText>
        </w:r>
      </w:del>
      <w:ins w:id="55" w:author="nic Debaste, Nico1" w:date="2015-06-03T16:22:00Z">
        <w:r>
          <w:rPr/>
          <w:t xml:space="preserve">that </w:t>
        </w:r>
      </w:ins>
      <w:del w:id="56" w:author="nic Debaste, Nico1" w:date="2015-06-03T16:22:00Z">
        <w:r>
          <w:rPr/>
          <w:delText xml:space="preserve">lucky </w:delText>
        </w:r>
      </w:del>
      <w:ins w:id="57" w:author="nic Debaste, Nico1" w:date="2015-06-03T16:22:00Z">
        <w:r>
          <w:rPr/>
          <w:t xml:space="preserve">luckily </w:t>
        </w:r>
      </w:ins>
      <w:del w:id="58" w:author="nic Debaste, Nico1" w:date="2015-06-03T16:22:00Z">
        <w:r>
          <w:rPr/>
          <w:delText>to be survival</w:delText>
        </w:r>
      </w:del>
      <w:ins w:id="59" w:author="nic Debaste, Nico1" w:date="2015-06-03T16:22:00Z">
        <w:r>
          <w:rPr/>
          <w:t>survived</w:t>
        </w:r>
      </w:ins>
      <w:r>
        <w:rPr/>
        <w:t xml:space="preserve">, a third </w:t>
      </w:r>
      <w:del w:id="60" w:author="nic Debaste, Nico1" w:date="2015-06-03T16:24:00Z">
        <w:r>
          <w:rPr/>
          <w:delText xml:space="preserve">of </w:delText>
        </w:r>
      </w:del>
      <w:del w:id="61" w:author="nic Debaste, Nico1" w:date="2015-06-03T16:23:00Z">
        <w:r>
          <w:rPr/>
          <w:delText xml:space="preserve">all </w:delText>
        </w:r>
      </w:del>
      <w:del w:id="62" w:author="nic Debaste, Nico1" w:date="2015-06-03T16:24:00Z">
        <w:r>
          <w:rPr/>
          <w:delText>were</w:delText>
        </w:r>
      </w:del>
      <w:ins w:id="63" w:author="nic Debaste, Nico1" w:date="2015-06-03T16:24:00Z">
        <w:r>
          <w:rPr/>
          <w:t>had been</w:t>
        </w:r>
      </w:ins>
      <w:r>
        <w:rPr/>
        <w:t xml:space="preserve"> blind</w:t>
      </w:r>
      <w:ins w:id="64" w:author="nic Debaste, Nico1" w:date="2015-06-03T16:24:00Z">
        <w:r>
          <w:rPr/>
          <w:t>ed</w:t>
        </w:r>
      </w:ins>
      <w:ins w:id="65" w:author="nic Debaste, Nico1" w:date="2015-06-03T16:25:00Z">
        <w:r>
          <w:rPr/>
          <w:t xml:space="preserve"> by the disease</w:t>
        </w:r>
      </w:ins>
      <w:r>
        <w:rPr/>
        <w:t>. However, the World Health Organization (WHO) off</w:t>
      </w:r>
      <w:ins w:id="66" w:author="nic Debaste, Nico1" w:date="2015-06-03T16:23:00Z">
        <w:r>
          <w:rPr/>
          <w:t>i</w:t>
        </w:r>
      </w:ins>
      <w:r>
        <w:rPr/>
        <w:t>cially stated the eradication of smallpox in 2011 [</w:t>
      </w:r>
      <w:hyperlink w:anchor="LyXCite-tognotti2010SmallpoxErad">
        <w:r>
          <w:rPr>
            <w:rStyle w:val="InternetLink"/>
          </w:rPr>
          <w:t>tognotti2010SmallpoxErad</w:t>
        </w:r>
      </w:hyperlink>
      <w:r>
        <w:rPr/>
        <w:t xml:space="preserve">, </w:t>
      </w:r>
      <w:hyperlink w:anchor="LyXCite-fenner2001SmallpoxErad">
        <w:r>
          <w:rPr>
            <w:rStyle w:val="InternetLink"/>
          </w:rPr>
          <w:t>fenner2001SmallpoxErad</w:t>
        </w:r>
      </w:hyperlink>
      <w:r>
        <w:rPr/>
        <w:t xml:space="preserve">, </w:t>
      </w:r>
      <w:hyperlink w:anchor="LyXCite-Wikipedia_SmallpoxErad">
        <w:r>
          <w:rPr>
            <w:rStyle w:val="InternetLink"/>
          </w:rPr>
          <w:t>Wikipedia_SmallpoxErad</w:t>
        </w:r>
      </w:hyperlink>
      <w:r>
        <w:rPr/>
        <w:t xml:space="preserve">]. In addition, many infectious diseases are clearly restricted such as influenza, polio, measles and tetanus from much of the world. Thus, one big question proposed is why many infectious diseases still exist in the world though we have produced vaccines for </w:t>
      </w:r>
      <w:commentRangeStart w:id="8"/>
      <w:r>
        <w:rPr/>
        <w:t xml:space="preserve">most </w:t>
      </w:r>
      <w:del w:id="67" w:author="nic Debaste, Nico1" w:date="2015-06-03T16:25:00Z">
        <w:r>
          <w:rPr/>
          <w:delText xml:space="preserve">of </w:delText>
        </w:r>
      </w:del>
      <w:r>
        <w:rPr/>
        <w:t>infectious diseases</w:t>
      </w:r>
      <w:commentRangeEnd w:id="8"/>
      <w:r>
        <w:rPr/>
      </w:r>
      <w:r>
        <w:rPr/>
        <w:commentReference w:id="8"/>
      </w:r>
      <w:r>
        <w:rPr/>
        <w:t xml:space="preserve">. In order to answer </w:t>
      </w:r>
      <w:del w:id="68" w:author="nic Debaste, Nico1" w:date="2015-06-03T16:26:00Z">
        <w:r>
          <w:rPr/>
          <w:delText xml:space="preserve">to </w:delText>
        </w:r>
      </w:del>
      <w:r>
        <w:rPr/>
        <w:t>this question, first of all, we have to answer to some following small questions :</w:t>
      </w:r>
    </w:p>
    <w:p>
      <w:pPr>
        <w:pStyle w:val="Normal"/>
        <w:jc w:val="both"/>
        <w:rPr>
          <w:sz w:val="4"/>
          <w:szCs w:val="4"/>
        </w:rPr>
      </w:pPr>
      <w:bookmarkStart w:id="7" w:name="magicparlabel-565"/>
      <w:bookmarkStart w:id="8" w:name="magicparlabel-565"/>
      <w:bookmarkEnd w:id="8"/>
      <w:r>
        <w:rPr>
          <w:sz w:val="4"/>
          <w:szCs w:val="4"/>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424"/>
        <w:gridCol w:w="891"/>
        <w:gridCol w:w="3323"/>
      </w:tblGrid>
      <w:tr>
        <w:trPr>
          <w:cantSplit w:val="false"/>
        </w:trPr>
        <w:tc>
          <w:tcPr>
            <w:tcW w:w="5424" w:type="dxa"/>
            <w:tcBorders>
              <w:top w:val="nil"/>
              <w:left w:val="nil"/>
              <w:bottom w:val="nil"/>
              <w:insideH w:val="nil"/>
              <w:right w:val="nil"/>
              <w:insideV w:val="nil"/>
            </w:tcBorders>
            <w:shd w:fill="FFFFFF" w:val="clear"/>
          </w:tcPr>
          <w:p>
            <w:pPr>
              <w:pStyle w:val="TableContents"/>
              <w:jc w:val="both"/>
              <w:rPr>
                <w:b/>
              </w:rPr>
            </w:pPr>
            <w:bookmarkStart w:id="9" w:name="magicparlabel-550"/>
            <w:bookmarkEnd w:id="9"/>
            <w:r>
              <w:rPr>
                <w:b/>
              </w:rPr>
              <w:t>Question</w:t>
            </w:r>
          </w:p>
        </w:tc>
        <w:tc>
          <w:tcPr>
            <w:tcW w:w="891" w:type="dxa"/>
            <w:tcBorders>
              <w:top w:val="nil"/>
              <w:left w:val="nil"/>
              <w:bottom w:val="nil"/>
              <w:insideH w:val="nil"/>
              <w:right w:val="nil"/>
              <w:insideV w:val="nil"/>
            </w:tcBorders>
            <w:shd w:fill="FFFFFF" w:val="clear"/>
          </w:tcPr>
          <w:p>
            <w:pPr>
              <w:pStyle w:val="TableContents"/>
              <w:jc w:val="both"/>
              <w:rPr>
                <w:b/>
              </w:rPr>
            </w:pPr>
            <w:bookmarkStart w:id="10" w:name="magicparlabel-551"/>
            <w:bookmarkEnd w:id="10"/>
            <w:r>
              <w:rPr>
                <w:b/>
              </w:rPr>
              <w:t>Answer</w:t>
            </w:r>
          </w:p>
        </w:tc>
        <w:tc>
          <w:tcPr>
            <w:tcW w:w="3323" w:type="dxa"/>
            <w:tcBorders>
              <w:top w:val="nil"/>
              <w:left w:val="nil"/>
              <w:bottom w:val="nil"/>
              <w:insideH w:val="nil"/>
              <w:right w:val="nil"/>
              <w:insideV w:val="nil"/>
            </w:tcBorders>
            <w:shd w:fill="FFFFFF" w:val="clear"/>
          </w:tcPr>
          <w:p>
            <w:pPr>
              <w:pStyle w:val="TableContents"/>
              <w:jc w:val="both"/>
              <w:rPr>
                <w:b/>
              </w:rPr>
            </w:pPr>
            <w:bookmarkStart w:id="11" w:name="magicparlabel-552"/>
            <w:bookmarkEnd w:id="11"/>
            <w:r>
              <w:rPr>
                <w:b/>
              </w:rPr>
              <w:t>Why?</w:t>
            </w:r>
          </w:p>
        </w:tc>
      </w:tr>
      <w:tr>
        <w:trPr>
          <w:cantSplit w:val="false"/>
        </w:trPr>
        <w:tc>
          <w:tcPr>
            <w:tcW w:w="5424" w:type="dxa"/>
            <w:tcBorders>
              <w:top w:val="nil"/>
              <w:left w:val="nil"/>
              <w:bottom w:val="nil"/>
              <w:insideH w:val="nil"/>
              <w:right w:val="nil"/>
              <w:insideV w:val="nil"/>
            </w:tcBorders>
            <w:shd w:fill="FFFFFF" w:val="clear"/>
          </w:tcPr>
          <w:p>
            <w:pPr>
              <w:pStyle w:val="TableContents"/>
              <w:jc w:val="both"/>
              <w:rPr/>
            </w:pPr>
            <w:bookmarkStart w:id="12" w:name="magicparlabel-553"/>
            <w:bookmarkEnd w:id="12"/>
            <w:r>
              <w:rPr/>
              <w:t>Are vaccines safe?</w:t>
            </w:r>
          </w:p>
        </w:tc>
        <w:tc>
          <w:tcPr>
            <w:tcW w:w="891" w:type="dxa"/>
            <w:tcBorders>
              <w:top w:val="nil"/>
              <w:left w:val="nil"/>
              <w:bottom w:val="nil"/>
              <w:insideH w:val="nil"/>
              <w:right w:val="nil"/>
              <w:insideV w:val="nil"/>
            </w:tcBorders>
            <w:shd w:fill="FFFFFF" w:val="clear"/>
          </w:tcPr>
          <w:p>
            <w:pPr>
              <w:pStyle w:val="TableContents"/>
              <w:jc w:val="both"/>
              <w:rPr/>
            </w:pPr>
            <w:bookmarkStart w:id="13" w:name="magicparlabel-554"/>
            <w:bookmarkEnd w:id="13"/>
            <w:r>
              <w:rPr/>
              <w:t>YES</w:t>
            </w:r>
          </w:p>
        </w:tc>
        <w:tc>
          <w:tcPr>
            <w:tcW w:w="3323" w:type="dxa"/>
            <w:tcBorders>
              <w:top w:val="nil"/>
              <w:left w:val="nil"/>
              <w:bottom w:val="nil"/>
              <w:insideH w:val="nil"/>
              <w:right w:val="nil"/>
              <w:insideV w:val="nil"/>
            </w:tcBorders>
            <w:shd w:fill="FFFFFF" w:val="clear"/>
          </w:tcPr>
          <w:p>
            <w:pPr>
              <w:pStyle w:val="TableContents"/>
              <w:jc w:val="both"/>
              <w:rPr/>
            </w:pPr>
            <w:bookmarkStart w:id="14" w:name="magicparlabel-555"/>
            <w:bookmarkEnd w:id="14"/>
            <w:r>
              <w:rPr/>
              <w:t>Vaccines are generally quite safe</w:t>
            </w:r>
          </w:p>
        </w:tc>
      </w:tr>
      <w:tr>
        <w:trPr>
          <w:cantSplit w:val="false"/>
        </w:trPr>
        <w:tc>
          <w:tcPr>
            <w:tcW w:w="5424" w:type="dxa"/>
            <w:tcBorders>
              <w:top w:val="nil"/>
              <w:left w:val="nil"/>
              <w:bottom w:val="nil"/>
              <w:insideH w:val="nil"/>
              <w:right w:val="nil"/>
              <w:insideV w:val="nil"/>
            </w:tcBorders>
            <w:shd w:fill="FFFFFF" w:val="clear"/>
          </w:tcPr>
          <w:p>
            <w:pPr>
              <w:pStyle w:val="TableContents"/>
              <w:jc w:val="both"/>
              <w:rPr/>
            </w:pPr>
            <w:del w:id="69" w:author="nic Debaste, Nico1" w:date="2015-06-03T16:27:00Z">
              <w:bookmarkStart w:id="15" w:name="magicparlabel-556"/>
              <w:bookmarkEnd w:id="15"/>
              <w:r>
                <w:rPr/>
                <w:delText xml:space="preserve">Have </w:delText>
              </w:r>
            </w:del>
            <w:ins w:id="70" w:author="nic Debaste, Nico1" w:date="2015-06-03T16:27:00Z">
              <w:r>
                <w:rPr/>
                <w:t xml:space="preserve">Are there vaccines for </w:t>
              </w:r>
            </w:ins>
            <w:r>
              <w:rPr/>
              <w:t>all infectious diseases</w:t>
            </w:r>
            <w:del w:id="71" w:author="nic Debaste, Nico1" w:date="2015-06-03T16:27:00Z">
              <w:r>
                <w:rPr/>
                <w:delText xml:space="preserve"> vaccines</w:delText>
              </w:r>
            </w:del>
            <w:r>
              <w:rPr/>
              <w:t>?</w:t>
            </w:r>
          </w:p>
        </w:tc>
        <w:tc>
          <w:tcPr>
            <w:tcW w:w="891" w:type="dxa"/>
            <w:tcBorders>
              <w:top w:val="nil"/>
              <w:left w:val="nil"/>
              <w:bottom w:val="nil"/>
              <w:insideH w:val="nil"/>
              <w:right w:val="nil"/>
              <w:insideV w:val="nil"/>
            </w:tcBorders>
            <w:shd w:fill="FFFFFF" w:val="clear"/>
          </w:tcPr>
          <w:p>
            <w:pPr>
              <w:pStyle w:val="TableContents"/>
              <w:jc w:val="both"/>
              <w:rPr/>
            </w:pPr>
            <w:bookmarkStart w:id="16" w:name="magicparlabel-557"/>
            <w:bookmarkEnd w:id="16"/>
            <w:r>
              <w:rPr/>
              <w:t>NO</w:t>
            </w:r>
          </w:p>
        </w:tc>
        <w:tc>
          <w:tcPr>
            <w:tcW w:w="3323" w:type="dxa"/>
            <w:tcBorders>
              <w:top w:val="nil"/>
              <w:left w:val="nil"/>
              <w:bottom w:val="nil"/>
              <w:insideH w:val="nil"/>
              <w:right w:val="nil"/>
              <w:insideV w:val="nil"/>
            </w:tcBorders>
            <w:shd w:fill="FFFFFF" w:val="clear"/>
          </w:tcPr>
          <w:p>
            <w:pPr>
              <w:pStyle w:val="TableContents"/>
              <w:jc w:val="both"/>
              <w:rPr/>
            </w:pPr>
            <w:bookmarkStart w:id="17" w:name="magicparlabel-558"/>
            <w:bookmarkEnd w:id="17"/>
            <w:r>
              <w:rPr/>
              <w:t xml:space="preserve">For </w:t>
            </w:r>
            <w:del w:id="72" w:author="nic Debaste, Nico1" w:date="2015-06-03T16:12:00Z">
              <w:r>
                <w:rPr/>
                <w:delText>exemple</w:delText>
              </w:r>
            </w:del>
            <w:ins w:id="73" w:author="nic Debaste, Nico1" w:date="2015-06-03T16:12:00Z">
              <w:r>
                <w:rPr/>
                <w:t>example</w:t>
              </w:r>
            </w:ins>
            <w:r>
              <w:rPr/>
              <w:t>: dengue</w:t>
            </w:r>
          </w:p>
        </w:tc>
      </w:tr>
      <w:tr>
        <w:trPr>
          <w:cantSplit w:val="false"/>
        </w:trPr>
        <w:tc>
          <w:tcPr>
            <w:tcW w:w="5424" w:type="dxa"/>
            <w:tcBorders>
              <w:top w:val="nil"/>
              <w:left w:val="nil"/>
              <w:bottom w:val="nil"/>
              <w:insideH w:val="nil"/>
              <w:right w:val="nil"/>
              <w:insideV w:val="nil"/>
            </w:tcBorders>
            <w:shd w:fill="FFFFFF" w:val="clear"/>
          </w:tcPr>
          <w:p>
            <w:pPr>
              <w:pStyle w:val="TableContents"/>
              <w:jc w:val="both"/>
              <w:rPr/>
            </w:pPr>
            <w:bookmarkStart w:id="18" w:name="magicparlabel-559"/>
            <w:bookmarkEnd w:id="18"/>
            <w:r>
              <w:rPr/>
              <w:t xml:space="preserve">Are all vaccines free? </w:t>
            </w:r>
          </w:p>
        </w:tc>
        <w:tc>
          <w:tcPr>
            <w:tcW w:w="891" w:type="dxa"/>
            <w:tcBorders>
              <w:top w:val="nil"/>
              <w:left w:val="nil"/>
              <w:bottom w:val="nil"/>
              <w:insideH w:val="nil"/>
              <w:right w:val="nil"/>
              <w:insideV w:val="nil"/>
            </w:tcBorders>
            <w:shd w:fill="FFFFFF" w:val="clear"/>
          </w:tcPr>
          <w:p>
            <w:pPr>
              <w:pStyle w:val="TableContents"/>
              <w:jc w:val="both"/>
              <w:rPr/>
            </w:pPr>
            <w:bookmarkStart w:id="19" w:name="magicparlabel-560"/>
            <w:bookmarkEnd w:id="19"/>
            <w:r>
              <w:rPr/>
              <w:t>NO</w:t>
            </w:r>
          </w:p>
        </w:tc>
        <w:tc>
          <w:tcPr>
            <w:tcW w:w="3323" w:type="dxa"/>
            <w:tcBorders>
              <w:top w:val="nil"/>
              <w:left w:val="nil"/>
              <w:bottom w:val="nil"/>
              <w:insideH w:val="nil"/>
              <w:right w:val="nil"/>
              <w:insideV w:val="nil"/>
            </w:tcBorders>
            <w:shd w:fill="FFFFFF" w:val="clear"/>
          </w:tcPr>
          <w:p>
            <w:pPr>
              <w:pStyle w:val="TableContents"/>
              <w:jc w:val="both"/>
              <w:rPr/>
            </w:pPr>
            <w:bookmarkStart w:id="20" w:name="magicparlabel-561"/>
            <w:bookmarkEnd w:id="20"/>
            <w:r>
              <w:rPr/>
              <w:t xml:space="preserve">Funding problem </w:t>
            </w:r>
          </w:p>
        </w:tc>
      </w:tr>
      <w:tr>
        <w:trPr>
          <w:cantSplit w:val="false"/>
        </w:trPr>
        <w:tc>
          <w:tcPr>
            <w:tcW w:w="5424" w:type="dxa"/>
            <w:tcBorders>
              <w:top w:val="nil"/>
              <w:left w:val="nil"/>
              <w:bottom w:val="nil"/>
              <w:insideH w:val="nil"/>
              <w:right w:val="nil"/>
              <w:insideV w:val="nil"/>
            </w:tcBorders>
            <w:shd w:fill="FFFFFF" w:val="clear"/>
          </w:tcPr>
          <w:p>
            <w:pPr>
              <w:pStyle w:val="TableContents"/>
              <w:jc w:val="both"/>
              <w:rPr/>
            </w:pPr>
            <w:bookmarkStart w:id="21" w:name="magicparlabel-562"/>
            <w:bookmarkEnd w:id="21"/>
            <w:r>
              <w:rPr/>
              <w:t>Are all people vaccinated before a requested age for each disease?</w:t>
            </w:r>
          </w:p>
        </w:tc>
        <w:tc>
          <w:tcPr>
            <w:tcW w:w="891" w:type="dxa"/>
            <w:tcBorders>
              <w:top w:val="nil"/>
              <w:left w:val="nil"/>
              <w:bottom w:val="nil"/>
              <w:insideH w:val="nil"/>
              <w:right w:val="nil"/>
              <w:insideV w:val="nil"/>
            </w:tcBorders>
            <w:shd w:fill="FFFFFF" w:val="clear"/>
          </w:tcPr>
          <w:p>
            <w:pPr>
              <w:pStyle w:val="TableContents"/>
              <w:jc w:val="both"/>
              <w:rPr/>
            </w:pPr>
            <w:bookmarkStart w:id="22" w:name="magicparlabel-563"/>
            <w:bookmarkEnd w:id="22"/>
            <w:r>
              <w:rPr/>
              <w:t>NO</w:t>
            </w:r>
          </w:p>
        </w:tc>
        <w:tc>
          <w:tcPr>
            <w:tcW w:w="3323" w:type="dxa"/>
            <w:tcBorders>
              <w:top w:val="nil"/>
              <w:left w:val="nil"/>
              <w:bottom w:val="nil"/>
              <w:insideH w:val="nil"/>
              <w:right w:val="nil"/>
              <w:insideV w:val="nil"/>
            </w:tcBorders>
            <w:shd w:fill="FFFFFF" w:val="clear"/>
          </w:tcPr>
          <w:p>
            <w:pPr>
              <w:pStyle w:val="TableContents"/>
              <w:jc w:val="both"/>
              <w:rPr/>
            </w:pPr>
            <w:bookmarkStart w:id="23" w:name="magicparlabel-564"/>
            <w:bookmarkEnd w:id="23"/>
            <w:r>
              <w:rPr/>
              <w:t>Funding/geographic/cultural problems</w:t>
            </w:r>
          </w:p>
        </w:tc>
      </w:tr>
    </w:tbl>
    <w:p>
      <w:pPr>
        <w:pStyle w:val="TextBody"/>
        <w:spacing w:before="0" w:after="0"/>
        <w:jc w:val="both"/>
        <w:rPr/>
      </w:pPr>
      <w:bookmarkStart w:id="24" w:name="magicparlabel-567"/>
      <w:bookmarkEnd w:id="24"/>
      <w:r>
        <w:rPr/>
        <w:t xml:space="preserve">Table 1: </w:t>
      </w:r>
      <w:bookmarkStart w:id="25" w:name="magicparlabel-566"/>
      <w:bookmarkEnd w:id="25"/>
      <w:r>
        <w:rPr/>
        <w:t>Vaccine state</w:t>
      </w:r>
    </w:p>
    <w:p>
      <w:pPr>
        <w:pStyle w:val="TextBody"/>
        <w:spacing w:before="0" w:after="0"/>
        <w:jc w:val="both"/>
        <w:rPr/>
      </w:pPr>
      <w:r>
        <w:rPr/>
      </w:r>
    </w:p>
    <w:p>
      <w:pPr>
        <w:pStyle w:val="TextBody"/>
        <w:spacing w:before="0" w:after="0"/>
        <w:jc w:val="both"/>
        <w:rPr/>
      </w:pPr>
      <w:bookmarkStart w:id="26" w:name="magicparlabel-569"/>
      <w:bookmarkEnd w:id="26"/>
      <w:r>
        <w:rPr/>
        <w:t xml:space="preserve">With </w:t>
      </w:r>
      <w:ins w:id="74" w:author="nic Debaste, Nico1" w:date="2015-06-03T16:27:00Z">
        <w:r>
          <w:rPr/>
          <w:t xml:space="preserve">the </w:t>
        </w:r>
      </w:ins>
      <w:r>
        <w:rPr/>
        <w:t>four answers above, we can say that the human still faces up to infectious diseases.</w:t>
      </w:r>
      <w:commentRangeStart w:id="9"/>
      <w:r>
        <w:rPr/>
        <w:t xml:space="preserve"> In order to implement </w:t>
      </w:r>
      <w:ins w:id="75" w:author="nic Debaste, Nico1" w:date="2015-06-03T16:30:00Z">
        <w:r>
          <w:rPr/>
          <w:t xml:space="preserve">large-scale </w:t>
        </w:r>
      </w:ins>
      <w:r>
        <w:rPr/>
        <w:t xml:space="preserve">proper infection control measures and prevention campaigns </w:t>
      </w:r>
      <w:del w:id="76" w:author="nic Debaste, Nico1" w:date="2015-06-03T16:29:00Z">
        <w:r>
          <w:rPr/>
          <w:delText xml:space="preserve">with </w:delText>
        </w:r>
      </w:del>
      <w:del w:id="77" w:author="nic Debaste, Nico1" w:date="2015-06-03T16:30:00Z">
        <w:r>
          <w:rPr/>
          <w:delText>large</w:delText>
        </w:r>
      </w:del>
      <w:del w:id="78" w:author="nic Debaste, Nico1" w:date="2015-06-03T16:29:00Z">
        <w:r>
          <w:rPr/>
          <w:delText xml:space="preserve"> </w:delText>
        </w:r>
      </w:del>
      <w:del w:id="79" w:author="nic Debaste, Nico1" w:date="2015-06-03T16:30:00Z">
        <w:r>
          <w:rPr/>
          <w:delText>scale</w:delText>
        </w:r>
      </w:del>
      <w:r>
        <w:rPr/>
        <w:t>, knowing well the features of the disease is quite important</w:t>
      </w:r>
      <w:commentRangeEnd w:id="9"/>
      <w:r>
        <w:rPr/>
      </w:r>
      <w:r>
        <w:rPr/>
        <w:commentReference w:id="9"/>
      </w:r>
      <w:r>
        <w:rPr/>
        <w:t xml:space="preserve">. </w:t>
      </w:r>
      <w:commentRangeStart w:id="10"/>
      <w:r>
        <w:rPr/>
        <w:t>Clear</w:t>
      </w:r>
      <w:commentRangeEnd w:id="10"/>
      <w:r>
        <w:rPr/>
      </w:r>
      <w:r>
        <w:rPr/>
        <w:commentReference w:id="10"/>
      </w:r>
      <w:r>
        <w:rPr/>
        <w:t xml:space="preserve"> that the disease transmission methods depend on the characteristics of each disease and the nature of the microorganism that causes it. </w:t>
      </w:r>
      <w:commentRangeStart w:id="11"/>
      <w:r>
        <w:rPr/>
        <w:t xml:space="preserve">In the shape </w:t>
      </w:r>
      <w:commentRangeEnd w:id="11"/>
      <w:r>
        <w:rPr/>
      </w:r>
      <w:r>
        <w:rPr/>
        <w:commentReference w:id="11"/>
      </w:r>
      <w:r>
        <w:rPr/>
        <w:t xml:space="preserve">of this thesis, we will investigate popular infectious diseases with transmission by direct contact. This transmission requires a close contact between an infected person and a susceptible person, such as touching an infected individual, kissing, sexual contact with </w:t>
      </w:r>
      <w:commentRangeStart w:id="12"/>
      <w:r>
        <w:rPr/>
        <w:t>oral secre</w:t>
      </w:r>
      <w:del w:id="80" w:author="nic Debaste, Nico1" w:date="2015-06-03T16:34:00Z">
        <w:r>
          <w:rPr/>
          <w:delText>a</w:delText>
        </w:r>
      </w:del>
      <w:r>
        <w:rPr/>
        <w:t>tions</w:t>
      </w:r>
      <w:commentRangeEnd w:id="12"/>
      <w:r>
        <w:rPr/>
      </w:r>
      <w:r>
        <w:rPr/>
        <w:commentReference w:id="12"/>
      </w:r>
      <w:r>
        <w:rPr/>
        <w:t xml:space="preserve">, or contact with body lesions. Therefore, these diseases usually occur between members of the same household or close friends and family. In particular, </w:t>
      </w:r>
      <w:commentRangeStart w:id="13"/>
      <w:r>
        <w:rPr/>
        <w:t>measles will be mainly studied throughout this thesis</w:t>
      </w:r>
      <w:commentRangeEnd w:id="13"/>
      <w:r>
        <w:rPr/>
      </w:r>
      <w:r>
        <w:rPr/>
        <w:commentReference w:id="13"/>
      </w:r>
      <w:r>
        <w:rPr/>
        <w:t xml:space="preserve">. Because measles is a highly contagious, serious disease caused by a virus. It is a typical </w:t>
      </w:r>
      <w:ins w:id="81" w:author="nic Debaste, Nico1" w:date="2015-06-03T16:41:00Z">
        <w:r>
          <w:rPr/>
          <w:t xml:space="preserve">infectious </w:t>
        </w:r>
      </w:ins>
      <w:r>
        <w:rPr/>
        <w:t xml:space="preserve">disease </w:t>
      </w:r>
      <w:del w:id="82" w:author="nic Debaste, Nico1" w:date="2015-06-03T16:41:00Z">
        <w:r>
          <w:rPr/>
          <w:delText xml:space="preserve">for the infectious diseases </w:delText>
        </w:r>
      </w:del>
      <w:r>
        <w:rPr/>
        <w:t xml:space="preserve">with </w:t>
      </w:r>
      <w:del w:id="83" w:author="nic Debaste, Nico1" w:date="2015-06-03T16:41:00Z">
        <w:r>
          <w:rPr/>
          <w:delText xml:space="preserve">the </w:delText>
        </w:r>
      </w:del>
      <w:r>
        <w:rPr/>
        <w:t xml:space="preserve">direct transmission. In 1980, </w:t>
      </w:r>
      <w:commentRangeStart w:id="14"/>
      <w:r>
        <w:rPr/>
        <w:t xml:space="preserve">it killed an estimated 2.6 milion </w:t>
      </w:r>
      <w:commentRangeEnd w:id="14"/>
      <w:r>
        <w:rPr/>
      </w:r>
      <w:r>
        <w:rPr/>
        <w:commentReference w:id="14"/>
      </w:r>
      <w:del w:id="84" w:author="nic Debaste, Nico1" w:date="2015-06-03T16:42:00Z">
        <w:r>
          <w:rPr/>
          <w:delText xml:space="preserve">deaths </w:delText>
        </w:r>
      </w:del>
      <w:ins w:id="85" w:author="nic Debaste, Nico1" w:date="2015-06-03T16:42:00Z">
        <w:r>
          <w:rPr/>
          <w:t xml:space="preserve">people </w:t>
        </w:r>
      </w:ins>
      <w:r>
        <w:rPr/>
        <w:t xml:space="preserve">each year before </w:t>
      </w:r>
      <w:del w:id="86" w:author="nic Debaste, Nico1" w:date="2015-06-03T16:43:00Z">
        <w:r>
          <w:rPr/>
          <w:delText xml:space="preserve">we had the </w:delText>
        </w:r>
      </w:del>
      <w:r>
        <w:rPr/>
        <w:t xml:space="preserve">widespread vaccination policies. It </w:t>
      </w:r>
      <w:del w:id="87" w:author="nic Debaste, Nico1" w:date="2015-06-03T16:43:00Z">
        <w:r>
          <w:rPr/>
          <w:delText xml:space="preserve">is </w:delText>
        </w:r>
      </w:del>
      <w:r>
        <w:rPr/>
        <w:t>spread</w:t>
      </w:r>
      <w:ins w:id="88" w:author="nic Debaste, Nico1" w:date="2015-06-03T16:43:00Z">
        <w:r>
          <w:rPr/>
          <w:t>s</w:t>
        </w:r>
      </w:ins>
      <w:r>
        <w:rPr/>
        <w:t xml:space="preserve"> very fast </w:t>
      </w:r>
      <w:del w:id="89" w:author="nic Debaste, Nico1" w:date="2015-06-03T16:43:00Z">
        <w:r>
          <w:rPr/>
          <w:delText xml:space="preserve">by </w:delText>
        </w:r>
      </w:del>
      <w:ins w:id="90" w:author="nic Debaste, Nico1" w:date="2015-06-03T16:43:00Z">
        <w:r>
          <w:rPr/>
          <w:t xml:space="preserve">through </w:t>
        </w:r>
      </w:ins>
      <w:r>
        <w:rPr/>
        <w:t>coughing and sneezing in human communities via close interpersonal contact or direct contact with secretions. Its main symptoms consist of high fever, cough, runny nose and red eyes. These first symptoms usually take from 10 to 12 days after exposure to an infectious person, and lasts 4 to 7 days [</w:t>
      </w:r>
      <w:hyperlink w:anchor="LyXCite-panum1988observations">
        <w:r>
          <w:rPr>
            <w:rStyle w:val="InternetLink"/>
          </w:rPr>
          <w:t>panum1988observations</w:t>
        </w:r>
      </w:hyperlink>
      <w:r>
        <w:rPr/>
        <w:t xml:space="preserve">]. In fact, now there is no proper treatment for measles to totally prevent the spread of measles except routine measles vaccination policy for children. According to the report by the World Health Organization (WHO), since 2002 measles was eradicated from U.S. However, </w:t>
      </w:r>
      <w:commentRangeStart w:id="15"/>
      <w:r>
        <w:rPr/>
        <w:t>especially in developing countries, measles vaccination has not been extensively popularized in the entire world</w:t>
      </w:r>
      <w:commentRangeEnd w:id="15"/>
      <w:r>
        <w:rPr/>
      </w:r>
      <w:r>
        <w:rPr/>
        <w:commentReference w:id="15"/>
      </w:r>
      <w:r>
        <w:rPr/>
        <w:t>. Beside the obtained results, for example, in 2013, there was about 84% of the world's children having received one dose of measles vaccine, and during 2000-2013, measles vaccination prevented an estimated 15.6 million deaths; we have had to face up</w:t>
      </w:r>
      <w:ins w:id="91" w:author="nic Debaste, Nico1" w:date="2015-06-03T16:46:00Z">
        <w:r>
          <w:rPr/>
          <w:t xml:space="preserve"> </w:t>
        </w:r>
      </w:ins>
      <w:r>
        <w:rPr/>
        <w:t xml:space="preserve">about 145700 measles deaths globally- estimated 400 deaths every day or 16 deaths every hour in 2013. Measles becomes one of the leading causes of death among young children in the world, although now we are having a big stock of </w:t>
      </w:r>
      <w:ins w:id="92" w:author="nic Debaste, Nico1" w:date="2015-06-03T16:47:00Z">
        <w:r>
          <w:rPr/>
          <w:t xml:space="preserve">safe and readily available </w:t>
        </w:r>
      </w:ins>
      <w:r>
        <w:rPr/>
        <w:t>measles vaccines</w:t>
      </w:r>
      <w:del w:id="93" w:author="nic Debaste, Nico1" w:date="2015-06-03T16:47:00Z">
        <w:r>
          <w:rPr/>
          <w:delText xml:space="preserve"> safe and always available</w:delText>
        </w:r>
      </w:del>
      <w:r>
        <w:rPr/>
        <w:t>.</w:t>
      </w:r>
    </w:p>
    <w:p>
      <w:pPr>
        <w:pStyle w:val="TextBody"/>
        <w:spacing w:before="0" w:after="0"/>
        <w:jc w:val="both"/>
        <w:rPr/>
      </w:pPr>
      <w:del w:id="94" w:author="nic Debaste, Nico1" w:date="2015-06-03T16:48:00Z">
        <w:bookmarkStart w:id="27" w:name="magicparlabel-570"/>
        <w:bookmarkEnd w:id="27"/>
        <w:r>
          <w:rPr/>
          <w:delText>The m</w:delText>
        </w:r>
      </w:del>
      <w:ins w:id="95" w:author="nic Debaste, Nico1" w:date="2015-06-03T16:48:00Z">
        <w:r>
          <w:rPr/>
          <w:t>M</w:t>
        </w:r>
      </w:ins>
      <w:r>
        <w:rPr/>
        <w:t xml:space="preserve">ass policy (or the routine measles vaccination policy for </w:t>
      </w:r>
      <w:del w:id="96" w:author="nic Debaste, Nico1" w:date="2015-06-03T16:48:00Z">
        <w:r>
          <w:rPr/>
          <w:delText>mealses</w:delText>
        </w:r>
      </w:del>
      <w:ins w:id="97" w:author="nic Debaste, Nico1" w:date="2015-06-03T16:48:00Z">
        <w:r>
          <w:rPr/>
          <w:t>measles</w:t>
        </w:r>
      </w:ins>
      <w:r>
        <w:rPr/>
        <w:t xml:space="preserve">) that vaccinates the maximum number of children before </w:t>
      </w:r>
      <w:ins w:id="98" w:author="nic Debaste, Nico1" w:date="2015-06-03T16:49:00Z">
        <w:r>
          <w:rPr/>
          <w:t xml:space="preserve">a </w:t>
        </w:r>
      </w:ins>
      <w:r>
        <w:rPr/>
        <w:t>certain age, is the oldest (started from the 1950s in the rich countries) and is now the most used. The policy has obtained clear results</w:t>
      </w:r>
      <w:ins w:id="99" w:author="nic Debaste, Nico1" w:date="2015-06-03T16:50:00Z">
        <w:r>
          <w:rPr/>
          <w:t>:</w:t>
        </w:r>
      </w:ins>
      <w:r>
        <w:rPr/>
        <w:t xml:space="preserve"> </w:t>
      </w:r>
      <w:del w:id="100" w:author="nic Debaste, Nico1" w:date="2015-06-03T16:50:00Z">
        <w:r>
          <w:rPr/>
          <w:delText xml:space="preserve">in the way where it has gotten </w:delText>
        </w:r>
      </w:del>
      <w:r>
        <w:rPr/>
        <w:t xml:space="preserve">a clear decrease of the incidence in most </w:t>
      </w:r>
      <w:del w:id="101" w:author="nic Debaste, Nico1" w:date="2015-06-03T16:50:00Z">
        <w:r>
          <w:rPr/>
          <w:delText xml:space="preserve">of </w:delText>
        </w:r>
      </w:del>
      <w:r>
        <w:rPr/>
        <w:t xml:space="preserve">countries. However, the problem of this vaccination policy is too expensive, </w:t>
      </w:r>
      <w:commentRangeStart w:id="16"/>
      <w:r>
        <w:rPr/>
        <w:t>ineffective</w:t>
      </w:r>
      <w:commentRangeEnd w:id="16"/>
      <w:r>
        <w:rPr/>
      </w:r>
      <w:r>
        <w:rPr/>
        <w:commentReference w:id="16"/>
      </w:r>
      <w:r>
        <w:rPr/>
        <w:t xml:space="preserve"> and quite impossible to implement in poor countries, especially in Africa because of both financial and logistical problems. (e.g. the WHO project “Extended Program</w:t>
      </w:r>
      <w:del w:id="102" w:author="nic Debaste, Nico1" w:date="2015-06-03T16:51:00Z">
        <w:r>
          <w:rPr/>
          <w:delText>m</w:delText>
        </w:r>
      </w:del>
      <w:r>
        <w:rPr/>
        <w:t xml:space="preserve"> on Immunization” in Vietnam for the measles extinction before 2012 </w:t>
      </w:r>
      <w:del w:id="103" w:author="nic Debaste, Nico1" w:date="2015-06-03T16:51:00Z">
        <w:r>
          <w:rPr/>
          <w:delText xml:space="preserve">is </w:delText>
        </w:r>
      </w:del>
      <w:r>
        <w:rPr/>
        <w:t>failed [</w:t>
      </w:r>
      <w:hyperlink w:anchor="LyXCite-WHOProjectEPI">
        <w:r>
          <w:rPr>
            <w:rStyle w:val="InternetLink"/>
          </w:rPr>
          <w:t>WHOProjectEPI</w:t>
        </w:r>
      </w:hyperlink>
      <w:r>
        <w:rPr/>
        <w:t xml:space="preserve">]). In addition, when a vaccination policy is performed in a country, there is only one policy deployed, but in modeling, we can realize many policies and assess their results. </w:t>
      </w:r>
    </w:p>
    <w:p>
      <w:pPr>
        <w:pStyle w:val="TextBody"/>
        <w:jc w:val="both"/>
        <w:rPr/>
      </w:pPr>
      <w:bookmarkStart w:id="28" w:name="magicparlabel-571"/>
      <w:bookmarkEnd w:id="28"/>
      <w:r>
        <w:rPr/>
        <w:t xml:space="preserve">In short, measles is still a common and often fatal disease in the world. We </w:t>
      </w:r>
      <w:ins w:id="104" w:author="nic Debaste, Nico1" w:date="2015-06-03T16:58:00Z">
        <w:r>
          <w:rPr/>
          <w:t xml:space="preserve">still very much </w:t>
        </w:r>
      </w:ins>
      <w:r>
        <w:rPr/>
        <w:t xml:space="preserve">need </w:t>
      </w:r>
      <w:ins w:id="105" w:author="nic Debaste, Nico1" w:date="2015-06-03T16:58:00Z">
        <w:r>
          <w:rPr/>
          <w:t xml:space="preserve">to </w:t>
        </w:r>
      </w:ins>
      <w:del w:id="106" w:author="nic Debaste, Nico1" w:date="2015-06-03T16:58:00Z">
        <w:r>
          <w:rPr/>
          <w:delText xml:space="preserve">still very much </w:delText>
        </w:r>
      </w:del>
      <w:r>
        <w:rPr/>
        <w:t xml:space="preserve">model the transmission dynamics of measles and investigate the effect of vaccination on the spread of measles in the entire world. More largely, we need </w:t>
      </w:r>
      <w:ins w:id="107" w:author="nic Debaste, Nico1" w:date="2015-06-03T16:58:00Z">
        <w:r>
          <w:rPr/>
          <w:t xml:space="preserve">to </w:t>
        </w:r>
      </w:ins>
      <w:r>
        <w:rPr/>
        <w:t xml:space="preserve">give new optimal vaccination policies in </w:t>
      </w:r>
      <w:commentRangeStart w:id="17"/>
      <w:r>
        <w:rPr/>
        <w:t>Artificial Intelligence in order that these policies may become more effective, less expensive, and take into account the spatial dimension for all popular infectious diseases</w:t>
      </w:r>
      <w:commentRangeEnd w:id="17"/>
      <w:r>
        <w:rPr/>
      </w:r>
      <w:r>
        <w:rPr/>
        <w:commentReference w:id="17"/>
      </w:r>
      <w:r>
        <w:rPr/>
        <w:t>.</w:t>
      </w:r>
    </w:p>
    <w:p>
      <w:pPr>
        <w:pStyle w:val="Heading3"/>
        <w:jc w:val="both"/>
        <w:rPr/>
      </w:pPr>
      <w:bookmarkStart w:id="29" w:name="magicparlabel-572"/>
      <w:bookmarkEnd w:id="29"/>
      <w:r>
        <w:rPr/>
        <w:t xml:space="preserve">1.2 dynamiques/structures spatiales (théorie métapopulations, réseaux, etc…) </w:t>
      </w:r>
    </w:p>
    <w:p>
      <w:pPr>
        <w:pStyle w:val="TextBody"/>
        <w:numPr>
          <w:ilvl w:val="0"/>
          <w:numId w:val="1"/>
        </w:numPr>
        <w:tabs>
          <w:tab w:val="left" w:pos="0" w:leader="none"/>
        </w:tabs>
        <w:spacing w:before="0" w:after="0"/>
        <w:jc w:val="both"/>
        <w:rPr/>
      </w:pPr>
      <w:bookmarkStart w:id="30" w:name="magicparlabel-573"/>
      <w:bookmarkEnd w:id="30"/>
      <w:r>
        <w:rPr/>
        <w:t xml:space="preserve">For directly transmitted infectious diseases by virus and </w:t>
      </w:r>
      <w:commentRangeStart w:id="18"/>
      <w:r>
        <w:rPr/>
        <w:t>bacteria</w:t>
      </w:r>
      <w:commentRangeEnd w:id="18"/>
      <w:r>
        <w:rPr/>
      </w:r>
      <w:r>
        <w:rPr/>
        <w:commentReference w:id="18"/>
      </w:r>
      <w:del w:id="108" w:author="nic Debaste, Nico1" w:date="2015-06-03T16:59:00Z">
        <w:r>
          <w:rPr/>
          <w:delText>s</w:delText>
        </w:r>
      </w:del>
      <w:r>
        <w:rPr/>
        <w:t xml:space="preserve">, susceptible individuals are not only infected by infected individuals in the same location, but also by other infected individuals due to the movement of individuals between </w:t>
      </w:r>
      <w:del w:id="109" w:author="nic Debaste, Nico1" w:date="2015-06-03T17:01:00Z">
        <w:r>
          <w:rPr/>
          <w:delText xml:space="preserve">population </w:delText>
        </w:r>
      </w:del>
      <w:ins w:id="110" w:author="nic Debaste, Nico1" w:date="2015-06-03T17:01:00Z">
        <w:r>
          <w:rPr/>
          <w:t xml:space="preserve">populated </w:t>
        </w:r>
      </w:ins>
      <w:r>
        <w:rPr/>
        <w:t xml:space="preserve">regions. This is one very important part in the domain studying the geographical spread of infectious diseases. We care for host population characteristics, then characteristics of spatial spread of an infectious disease among populations. Through </w:t>
      </w:r>
      <w:commentRangeStart w:id="19"/>
      <w:r>
        <w:rPr/>
        <w:t>these</w:t>
      </w:r>
      <w:commentRangeEnd w:id="19"/>
      <w:r>
        <w:rPr/>
      </w:r>
      <w:r>
        <w:rPr/>
        <w:commentReference w:id="19"/>
      </w:r>
      <w:del w:id="111" w:author="nic Debaste, Nico1" w:date="2015-06-03T17:01:00Z">
        <w:r>
          <w:rPr/>
          <w:delText>s</w:delText>
        </w:r>
      </w:del>
      <w:r>
        <w:rPr/>
        <w:t xml:space="preserve"> characteristics, we find optimal policies to minimize the number of infected individuals in a community. In fact, there are many </w:t>
      </w:r>
      <w:commentRangeStart w:id="20"/>
      <w:r>
        <w:rPr/>
        <w:t>researches</w:t>
      </w:r>
      <w:commentRangeEnd w:id="20"/>
      <w:r>
        <w:rPr/>
      </w:r>
      <w:r>
        <w:rPr/>
        <w:commentReference w:id="20"/>
      </w:r>
      <w:r>
        <w:rPr/>
        <w:t xml:space="preserve"> about the interactions among populations. However, we can divide the spatial structure of populations into two main levels: “inter-city level” and “intra-city level”. At the inter-city level (or called “micro-level”), we use </w:t>
      </w:r>
      <w:del w:id="112" w:author="nic Debaste, Nico1" w:date="2015-06-03T17:04:00Z">
        <w:r>
          <w:rPr/>
          <w:delText xml:space="preserve">the </w:delText>
        </w:r>
      </w:del>
      <w:r>
        <w:rPr/>
        <w:t>differential equations to control its models. At the “intra-city level” (</w:t>
      </w:r>
      <w:del w:id="113" w:author="nic Debaste, Nico1" w:date="2015-06-03T17:04:00Z">
        <w:r>
          <w:rPr/>
          <w:delText xml:space="preserve"> or</w:delText>
        </w:r>
      </w:del>
      <w:ins w:id="114" w:author="nic Debaste, Nico1" w:date="2015-06-03T17:04:00Z">
        <w:r>
          <w:rPr/>
          <w:t>also</w:t>
        </w:r>
      </w:ins>
      <w:r>
        <w:rPr/>
        <w:t xml:space="preserve"> called “macro-level”) in which we provide connections between the populations, simulate the intra-city traffic. We consider the effect of travel through the connections between population regions as a means of spreading a virus [</w:t>
      </w:r>
      <w:hyperlink w:anchor="LyXCite-shaw2010effective">
        <w:r>
          <w:rPr>
            <w:rStyle w:val="InternetLink"/>
          </w:rPr>
          <w:t>shaw2010effective</w:t>
        </w:r>
      </w:hyperlink>
      <w:r>
        <w:rPr/>
        <w:t xml:space="preserve">]. We have two basic models considered in the “macro-level”, the model has no explicit movement of individuals and the models describes enough travels and movements of individuals among populations and even takes </w:t>
      </w:r>
      <w:ins w:id="115" w:author="nic Debaste, Nico1" w:date="2015-06-03T17:05:00Z">
        <w:r>
          <w:rPr/>
          <w:t xml:space="preserve">into </w:t>
        </w:r>
      </w:ins>
      <w:r>
        <w:rPr/>
        <w:t xml:space="preserve">account </w:t>
      </w:r>
      <w:del w:id="116" w:author="nic Debaste, Nico1" w:date="2015-06-03T17:05:00Z">
        <w:r>
          <w:rPr/>
          <w:delText xml:space="preserve">of </w:delText>
        </w:r>
      </w:del>
      <w:r>
        <w:rPr/>
        <w:t>the resident population as well as the current population of individuals [</w:t>
      </w:r>
      <w:hyperlink w:anchor="LyXCite-van2008spatial">
        <w:r>
          <w:rPr>
            <w:rStyle w:val="InternetLink"/>
          </w:rPr>
          <w:t>van2008spatial</w:t>
        </w:r>
      </w:hyperlink>
      <w:r>
        <w:rPr/>
        <w:t xml:space="preserve">]. A population may be considered </w:t>
      </w:r>
      <w:commentRangeStart w:id="21"/>
      <w:r>
        <w:rPr/>
        <w:t xml:space="preserve">in the simple way </w:t>
      </w:r>
      <w:commentRangeEnd w:id="21"/>
      <w:r>
        <w:rPr/>
      </w:r>
      <w:r>
        <w:rPr/>
        <w:commentReference w:id="21"/>
      </w:r>
      <w:r>
        <w:rPr/>
        <w:t xml:space="preserve">as a city, community, or some other geographical region. Population travel (e.g. among animals and among people by foot, birds, mosquitoes and in particular, </w:t>
      </w:r>
      <w:commentRangeStart w:id="22"/>
      <w:r>
        <w:rPr/>
        <w:t xml:space="preserve">people travel by air </w:t>
      </w:r>
      <w:del w:id="117" w:author="nic Debaste, Nico1" w:date="2015-06-03T17:09:00Z">
        <w:r>
          <w:rPr/>
          <w:delText>among cities</w:delText>
        </w:r>
      </w:del>
      <w:commentRangeEnd w:id="22"/>
      <w:r>
        <w:rPr/>
      </w:r>
      <w:r>
        <w:rPr/>
        <w:commentReference w:id="22"/>
      </w:r>
      <w:ins w:id="118" w:author="nic Debaste, Nico1" w:date="2015-06-03T17:09:00Z">
        <w:r>
          <w:rPr/>
          <w:t>from one city to another</w:t>
        </w:r>
      </w:ins>
      <w:r>
        <w:rPr/>
        <w:t xml:space="preserve">), </w:t>
      </w:r>
      <w:del w:id="119" w:author="nic Debaste, Nico1" w:date="2015-06-03T17:09:00Z">
        <w:r>
          <w:rPr/>
          <w:delText xml:space="preserve">it </w:delText>
        </w:r>
      </w:del>
      <w:r>
        <w:rPr/>
        <w:t xml:space="preserve">is the main reason </w:t>
      </w:r>
      <w:del w:id="120" w:author="nic Debaste, Nico1" w:date="2015-06-03T17:08:00Z">
        <w:r>
          <w:rPr/>
          <w:delText xml:space="preserve">for that </w:delText>
        </w:r>
      </w:del>
      <w:r>
        <w:rPr/>
        <w:t xml:space="preserve">why diseases can </w:t>
      </w:r>
      <w:del w:id="121" w:author="nic Debaste, Nico1" w:date="2015-06-03T17:08:00Z">
        <w:r>
          <w:rPr/>
          <w:delText xml:space="preserve">be </w:delText>
        </w:r>
      </w:del>
      <w:r>
        <w:rPr/>
        <w:t>spread quickly among very distant cities such as SARS disease in 2003. Therefore, the term “metapopulation” arrived in the ecological l</w:t>
      </w:r>
      <w:ins w:id="122" w:author="nic Debaste, Nico1" w:date="2015-06-03T17:12:00Z">
        <w:r>
          <w:rPr/>
          <w:t>i</w:t>
        </w:r>
      </w:ins>
      <w:del w:id="123" w:author="nic Debaste, Nico1" w:date="2015-06-03T17:12:00Z">
        <w:r>
          <w:rPr/>
          <w:delText>e</w:delText>
        </w:r>
      </w:del>
      <w:r>
        <w:rPr/>
        <w:t>terature in 1969 by Levins [</w:t>
      </w:r>
      <w:hyperlink w:anchor="LyXCite-Levins1969">
        <w:r>
          <w:rPr>
            <w:rStyle w:val="InternetLink"/>
          </w:rPr>
          <w:t>Levins1969</w:t>
        </w:r>
      </w:hyperlink>
      <w:r>
        <w:rPr/>
        <w:t xml:space="preserve">, </w:t>
      </w:r>
      <w:hyperlink w:anchor="LyXCite-hanski1991metapopulation">
        <w:r>
          <w:rPr>
            <w:rStyle w:val="InternetLink"/>
          </w:rPr>
          <w:t>hanski1991metapopulation</w:t>
        </w:r>
      </w:hyperlink>
      <w:r>
        <w:rPr/>
        <w:t>]. A metapopulation is a population of a set of spatially discrete local populations (or subpopulations in short) with mutual interaction [</w:t>
      </w:r>
      <w:hyperlink w:anchor="LyXCite-Levins1969">
        <w:r>
          <w:rPr>
            <w:rStyle w:val="InternetLink"/>
          </w:rPr>
          <w:t>Levins1969</w:t>
        </w:r>
      </w:hyperlink>
      <w:r>
        <w:rPr/>
        <w:t>]. In the metapopulation in which a subpopulation can only go extinct locally and be recolonized by another after it is emptied by extinction [</w:t>
      </w:r>
      <w:hyperlink w:anchor="LyXCite-Bolker1996">
        <w:r>
          <w:rPr>
            <w:rStyle w:val="InternetLink"/>
          </w:rPr>
          <w:t>Bolker1996</w:t>
        </w:r>
      </w:hyperlink>
      <w:r>
        <w:rPr/>
        <w:t xml:space="preserve">, </w:t>
      </w:r>
      <w:hyperlink w:anchor="LyXCite-Hanski1998">
        <w:r>
          <w:rPr>
            <w:rStyle w:val="InternetLink"/>
          </w:rPr>
          <w:t>Hanski1998</w:t>
        </w:r>
      </w:hyperlink>
      <w:r>
        <w:rPr/>
        <w:t xml:space="preserve">, </w:t>
      </w:r>
      <w:hyperlink w:anchor="LyXCite-Levins1969">
        <w:r>
          <w:rPr>
            <w:rStyle w:val="InternetLink"/>
          </w:rPr>
          <w:t>Levins1969</w:t>
        </w:r>
      </w:hyperlink>
      <w:r>
        <w:rPr/>
        <w:t xml:space="preserve">] and migration between subpopulaitons is significantly restricted. In a metapopulation, if recolonization rates are smaller than extinction rates, then </w:t>
      </w:r>
      <w:commentRangeStart w:id="23"/>
      <w:r>
        <w:rPr/>
        <w:t>the metapopulation is easy to obtain the extinction of all local populations</w:t>
      </w:r>
      <w:commentRangeEnd w:id="23"/>
      <w:r>
        <w:rPr/>
      </w:r>
      <w:r>
        <w:rPr/>
        <w:commentReference w:id="23"/>
      </w:r>
      <w:r>
        <w:rPr/>
        <w:t>. The persistence time of the metapopulation is measured as the time until all subpopulations go</w:t>
      </w:r>
      <w:del w:id="124" w:author="nic Debaste, Nico1" w:date="2015-06-03T17:14:00Z">
        <w:r>
          <w:rPr/>
          <w:delText>ing</w:delText>
        </w:r>
      </w:del>
      <w:r>
        <w:rPr/>
        <w:t xml:space="preserve"> extinct. According to Harrison (1991) [</w:t>
      </w:r>
      <w:hyperlink w:anchor="LyXCite-hanski1991metapopulation">
        <w:r>
          <w:rPr>
            <w:rStyle w:val="InternetLink"/>
          </w:rPr>
          <w:t>hanski1991metapopulation</w:t>
        </w:r>
      </w:hyperlink>
      <w:r>
        <w:rPr/>
        <w:t>] there are four types of spatially dynamic populations : classic Levins metapopulation, mainland-island metapopualtion, patchy population and non-</w:t>
      </w:r>
      <w:commentRangeStart w:id="24"/>
      <w:r>
        <w:rPr/>
        <w:t xml:space="preserve">equilibriul </w:t>
      </w:r>
      <w:commentRangeEnd w:id="24"/>
      <w:r>
        <w:rPr/>
      </w:r>
      <w:r>
        <w:rPr/>
        <w:commentReference w:id="24"/>
      </w:r>
      <w:r>
        <w:rPr/>
        <w:t xml:space="preserve">populations. </w:t>
      </w:r>
    </w:p>
    <w:p>
      <w:pPr>
        <w:pStyle w:val="TextBody"/>
        <w:numPr>
          <w:ilvl w:val="1"/>
          <w:numId w:val="1"/>
        </w:numPr>
        <w:tabs>
          <w:tab w:val="left" w:pos="0" w:leader="none"/>
        </w:tabs>
        <w:spacing w:before="0" w:after="0"/>
        <w:jc w:val="both"/>
        <w:rPr/>
      </w:pPr>
      <w:bookmarkStart w:id="31" w:name="magicparlabel-574"/>
      <w:bookmarkEnd w:id="31"/>
      <w:r>
        <w:rPr/>
        <w:t>The first metapopulation model was proposed in 1969 by Levins. It is called the classic Levins Metapopulation [</w:t>
      </w:r>
      <w:hyperlink w:anchor="LyXCite-Levins1969">
        <w:r>
          <w:rPr>
            <w:rStyle w:val="InternetLink"/>
          </w:rPr>
          <w:t>Levins1969</w:t>
        </w:r>
      </w:hyperlink>
      <w:r>
        <w:rPr/>
        <w:t>]. Wilson in 1980 [</w:t>
      </w:r>
      <w:hyperlink w:anchor="LyXCite-wilson1980natural">
        <w:r>
          <w:rPr>
            <w:rStyle w:val="InternetLink"/>
          </w:rPr>
          <w:t>wilson1980natural</w:t>
        </w:r>
      </w:hyperlink>
      <w:r>
        <w:rPr/>
        <w:t xml:space="preserve">] stated that in this classic model “A nexus of patches, each patch winking into life as a population colonizes it, and winking out again as extinction occurs.” </w:t>
      </w:r>
    </w:p>
    <w:p>
      <w:pPr>
        <w:pStyle w:val="TextBody"/>
        <w:spacing w:before="0" w:after="0"/>
        <w:ind w:left="1414" w:right="0" w:hanging="0"/>
        <w:jc w:val="both"/>
        <w:rPr/>
      </w:pPr>
      <w:bookmarkStart w:id="32" w:name="magicparlabel-575"/>
      <w:bookmarkEnd w:id="32"/>
      <w:r>
        <w:rPr/>
        <w:drawing>
          <wp:inline distT="0" distB="0" distL="0" distR="0">
            <wp:extent cx="718820" cy="3594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18820" cy="359410"/>
                    </a:xfrm>
                    <a:prstGeom prst="rect">
                      <a:avLst/>
                    </a:prstGeom>
                    <a:noFill/>
                    <a:ln w="9525">
                      <a:noFill/>
                      <a:miter lim="800000"/>
                      <a:headEnd/>
                      <a:tailEnd/>
                    </a:ln>
                  </pic:spPr>
                </pic:pic>
              </a:graphicData>
            </a:graphic>
          </wp:inline>
        </w:drawing>
      </w:r>
      <w:r>
        <w:rPr/>
        <w:t xml:space="preserve"> </w:t>
      </w:r>
    </w:p>
    <w:p>
      <w:pPr>
        <w:pStyle w:val="TextBody"/>
        <w:spacing w:before="0" w:after="0"/>
        <w:ind w:left="1414" w:right="0" w:hanging="0"/>
        <w:jc w:val="both"/>
        <w:rPr/>
      </w:pPr>
      <w:bookmarkStart w:id="33" w:name="magicparlabel-577"/>
      <w:bookmarkEnd w:id="33"/>
      <w:r>
        <w:rPr/>
        <w:t>Figure 1.1:</w:t>
      </w:r>
    </w:p>
    <w:p>
      <w:pPr>
        <w:pStyle w:val="TextBody"/>
        <w:spacing w:before="0" w:after="0"/>
        <w:ind w:left="1414" w:right="0" w:hanging="0"/>
        <w:jc w:val="both"/>
        <w:rPr/>
      </w:pPr>
      <w:bookmarkStart w:id="34" w:name="magicparlabel-576"/>
      <w:bookmarkEnd w:id="34"/>
      <w:r>
        <w:rPr/>
        <w:t>Classic Levins Metapopulation Model [</w:t>
      </w:r>
      <w:hyperlink w:anchor="LyXCite-harrison1997empirical">
        <w:r>
          <w:rPr>
            <w:rStyle w:val="InternetLink"/>
          </w:rPr>
          <w:t>harrison1997empirical</w:t>
        </w:r>
      </w:hyperlink>
      <w:r>
        <w:rPr/>
        <w:t>]</w:t>
      </w:r>
    </w:p>
    <w:p>
      <w:pPr>
        <w:pStyle w:val="TextBody"/>
        <w:spacing w:before="0" w:after="0"/>
        <w:ind w:left="1414" w:right="0" w:hanging="0"/>
        <w:jc w:val="both"/>
        <w:rPr/>
      </w:pPr>
      <w:bookmarkStart w:id="35" w:name="magicparlabel-579"/>
      <w:bookmarkEnd w:id="35"/>
      <w:r>
        <w:rPr/>
        <w:t>All subpopulations in this classic model are relatively small. The levels of interaction among individuals within a subpopulation is much higher than between subpopulations.</w:t>
      </w:r>
    </w:p>
    <w:p>
      <w:pPr>
        <w:pStyle w:val="TextBody"/>
        <w:numPr>
          <w:ilvl w:val="1"/>
          <w:numId w:val="1"/>
        </w:numPr>
        <w:tabs>
          <w:tab w:val="left" w:pos="0" w:leader="none"/>
        </w:tabs>
        <w:spacing w:before="0" w:after="0"/>
        <w:jc w:val="both"/>
        <w:rPr/>
      </w:pPr>
      <w:r>
        <w:rPr/>
        <w:t>The second model is the mainland-island meta</w:t>
      </w:r>
      <w:ins w:id="125" w:author="nic Debaste, Nico1" w:date="2015-06-03T17:16:00Z">
        <w:r>
          <w:rPr/>
          <w:t>-</w:t>
        </w:r>
      </w:ins>
      <w:r>
        <w:rPr/>
        <w:t xml:space="preserve">population in which there are some small “island” subpopulations within dispersal distance of a much larger “mainland” subpopulation. </w:t>
      </w:r>
    </w:p>
    <w:p>
      <w:pPr>
        <w:pStyle w:val="TextBody"/>
        <w:spacing w:before="0" w:after="0"/>
        <w:ind w:left="1414" w:right="0" w:hanging="0"/>
        <w:jc w:val="both"/>
        <w:rPr/>
      </w:pPr>
      <w:bookmarkStart w:id="36" w:name="magicparlabel-584"/>
      <w:bookmarkEnd w:id="36"/>
      <w:r>
        <w:rPr/>
        <w:t xml:space="preserve">It is evident that smaller subpopulations have a </w:t>
      </w:r>
      <w:commentRangeStart w:id="25"/>
      <w:r>
        <w:rPr/>
        <w:t>high</w:t>
      </w:r>
      <w:commentRangeEnd w:id="25"/>
      <w:r>
        <w:rPr/>
      </w:r>
      <w:r>
        <w:rPr/>
        <w:commentReference w:id="25"/>
      </w:r>
      <w:del w:id="126" w:author="nic Debaste, Nico1" w:date="2015-06-03T17:16:00Z">
        <w:r>
          <w:rPr/>
          <w:delText>t</w:delText>
        </w:r>
      </w:del>
      <w:r>
        <w:rPr/>
        <w:t xml:space="preserve"> probability of local extinction, but the mainland population will hardly become extinct. The migration from the mainland to the islands is independent of the islands white or filled, but is </w:t>
      </w:r>
      <w:commentRangeStart w:id="26"/>
      <w:r>
        <w:rPr/>
        <w:t>propagule</w:t>
      </w:r>
      <w:commentRangeEnd w:id="26"/>
      <w:r>
        <w:rPr/>
      </w:r>
      <w:r>
        <w:rPr/>
        <w:commentReference w:id="26"/>
      </w:r>
      <w:r>
        <w:rPr/>
        <w:t xml:space="preserve"> for the </w:t>
      </w:r>
      <w:ins w:id="127" w:author="nic Debaste, Nico1" w:date="2015-06-03T17:19:00Z">
        <w:r>
          <w:rPr/>
          <w:t xml:space="preserve">connected </w:t>
        </w:r>
      </w:ins>
      <w:r>
        <w:rPr/>
        <w:t>islands</w:t>
      </w:r>
      <w:del w:id="128" w:author="nic Debaste, Nico1" w:date="2015-06-03T17:19:00Z">
        <w:r>
          <w:rPr/>
          <w:delText xml:space="preserve"> connected</w:delText>
        </w:r>
      </w:del>
      <w:r>
        <w:rPr/>
        <w:t xml:space="preserve">. Therefore, if </w:t>
      </w:r>
      <w:ins w:id="129" w:author="nic Debaste, Nico1" w:date="2015-06-03T17:19:00Z">
        <w:r>
          <w:rPr/>
          <w:t xml:space="preserve">the </w:t>
        </w:r>
      </w:ins>
      <w:r>
        <w:rPr/>
        <w:t xml:space="preserve">mainland population has a low individual density and </w:t>
      </w:r>
      <w:del w:id="130" w:author="nic Debaste, Nico1" w:date="2015-06-03T17:20:00Z">
        <w:r>
          <w:rPr/>
          <w:delText xml:space="preserve">without </w:delText>
        </w:r>
      </w:del>
      <w:ins w:id="131" w:author="nic Debaste, Nico1" w:date="2015-06-03T17:20:00Z">
        <w:r>
          <w:rPr/>
          <w:t xml:space="preserve">there is no </w:t>
        </w:r>
      </w:ins>
      <w:r>
        <w:rPr/>
        <w:t xml:space="preserve">immigration, then population growth rate is positive. Inversely, if island populations are in the same conditions </w:t>
      </w:r>
      <w:del w:id="132" w:author="nic Debaste, Nico1" w:date="2015-06-03T17:20:00Z">
        <w:r>
          <w:rPr/>
          <w:delText xml:space="preserve">of </w:delText>
        </w:r>
      </w:del>
      <w:ins w:id="133" w:author="nic Debaste, Nico1" w:date="2015-06-03T17:20:00Z">
        <w:r>
          <w:rPr/>
          <w:t xml:space="preserve">as </w:t>
        </w:r>
      </w:ins>
      <w:r>
        <w:rPr/>
        <w:t xml:space="preserve">the mainland, then its population growth rate is negative. Thus, the islands would go down to extinction if there </w:t>
      </w:r>
      <w:del w:id="134" w:author="nic Debaste, Nico1" w:date="2015-06-03T17:21:00Z">
        <w:r>
          <w:rPr/>
          <w:delText>isn't any</w:delText>
        </w:r>
      </w:del>
      <w:ins w:id="135" w:author="nic Debaste, Nico1" w:date="2015-06-03T17:21:00Z">
        <w:r>
          <w:rPr/>
          <w:t>are no</w:t>
        </w:r>
      </w:ins>
      <w:r>
        <w:rPr/>
        <w:t xml:space="preserve"> </w:t>
      </w:r>
      <w:ins w:id="136" w:author="nic Debaste, Nico1" w:date="2015-06-03T17:21:00Z">
        <w:r>
          <w:rPr/>
          <w:t>im</w:t>
        </w:r>
      </w:ins>
      <w:del w:id="137" w:author="nic Debaste, Nico1" w:date="2015-06-03T17:21:00Z">
        <w:r>
          <w:rPr/>
          <w:delText>e</w:delText>
        </w:r>
      </w:del>
      <w:r>
        <w:rPr/>
        <w:t xml:space="preserve">migrants. </w:t>
      </w:r>
    </w:p>
    <w:p>
      <w:pPr>
        <w:pStyle w:val="TextBody"/>
        <w:spacing w:before="0" w:after="0"/>
        <w:ind w:left="1414" w:right="0" w:hanging="0"/>
        <w:jc w:val="both"/>
        <w:rPr/>
      </w:pPr>
      <w:bookmarkStart w:id="37" w:name="magicparlabel-581"/>
      <w:bookmarkEnd w:id="37"/>
      <w:r>
        <w:rPr/>
        <w:drawing>
          <wp:inline distT="0" distB="0" distL="0" distR="0">
            <wp:extent cx="718820" cy="3594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18820" cy="359410"/>
                    </a:xfrm>
                    <a:prstGeom prst="rect">
                      <a:avLst/>
                    </a:prstGeom>
                    <a:noFill/>
                    <a:ln w="9525">
                      <a:noFill/>
                      <a:miter lim="800000"/>
                      <a:headEnd/>
                      <a:tailEnd/>
                    </a:ln>
                  </pic:spPr>
                </pic:pic>
              </a:graphicData>
            </a:graphic>
          </wp:inline>
        </w:drawing>
      </w:r>
      <w:r>
        <w:rPr/>
        <w:t xml:space="preserve"> </w:t>
      </w:r>
    </w:p>
    <w:p>
      <w:pPr>
        <w:pStyle w:val="TextBody"/>
        <w:spacing w:before="0" w:after="0"/>
        <w:ind w:left="1414" w:right="0" w:hanging="0"/>
        <w:jc w:val="both"/>
        <w:rPr/>
      </w:pPr>
      <w:bookmarkStart w:id="38" w:name="magicparlabel-583"/>
      <w:bookmarkEnd w:id="38"/>
      <w:r>
        <w:rPr/>
        <w:t>Figure 1.2:</w:t>
      </w:r>
    </w:p>
    <w:p>
      <w:pPr>
        <w:pStyle w:val="TextBody"/>
        <w:spacing w:before="0" w:after="0"/>
        <w:ind w:left="1414" w:right="0" w:hanging="0"/>
        <w:jc w:val="both"/>
        <w:rPr/>
      </w:pPr>
      <w:bookmarkStart w:id="39" w:name="magicparlabel-582"/>
      <w:bookmarkEnd w:id="39"/>
      <w:r>
        <w:rPr/>
        <w:t>Mainland-Island Metapopulation [</w:t>
      </w:r>
      <w:hyperlink w:anchor="LyXCite-harrison1997empirical">
        <w:r>
          <w:rPr>
            <w:rStyle w:val="InternetLink"/>
          </w:rPr>
          <w:t>harrison1997empirical</w:t>
        </w:r>
      </w:hyperlink>
      <w:r>
        <w:rPr/>
        <w:t>]</w:t>
      </w:r>
    </w:p>
    <w:p>
      <w:pPr>
        <w:pStyle w:val="TextBody"/>
        <w:numPr>
          <w:ilvl w:val="1"/>
          <w:numId w:val="1"/>
        </w:numPr>
        <w:tabs>
          <w:tab w:val="left" w:pos="0" w:leader="none"/>
        </w:tabs>
        <w:spacing w:before="0" w:after="0"/>
        <w:jc w:val="both"/>
        <w:rPr/>
      </w:pPr>
      <w:r>
        <w:rPr/>
        <w:t xml:space="preserve">The third model is </w:t>
      </w:r>
      <w:del w:id="138" w:author="nic Debaste, Nico1" w:date="2015-06-03T17:21:00Z">
        <w:r>
          <w:rPr/>
          <w:delText xml:space="preserve">the </w:delText>
        </w:r>
      </w:del>
      <w:r>
        <w:rPr/>
        <w:t xml:space="preserve">patchy population. The local populations exist in a big habitat population and the dispersal rate between subpopulations is high. </w:t>
      </w:r>
    </w:p>
    <w:p>
      <w:pPr>
        <w:pStyle w:val="TextBody"/>
        <w:spacing w:before="0" w:after="0"/>
        <w:ind w:left="1414" w:right="0" w:hanging="0"/>
        <w:jc w:val="both"/>
        <w:rPr/>
      </w:pPr>
      <w:bookmarkStart w:id="40" w:name="magicparlabel-586"/>
      <w:bookmarkEnd w:id="40"/>
      <w:r>
        <w:rPr/>
        <w:drawing>
          <wp:inline distT="0" distB="0" distL="0" distR="0">
            <wp:extent cx="718820" cy="3594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718820" cy="359410"/>
                    </a:xfrm>
                    <a:prstGeom prst="rect">
                      <a:avLst/>
                    </a:prstGeom>
                    <a:noFill/>
                    <a:ln w="9525">
                      <a:noFill/>
                      <a:miter lim="800000"/>
                      <a:headEnd/>
                      <a:tailEnd/>
                    </a:ln>
                  </pic:spPr>
                </pic:pic>
              </a:graphicData>
            </a:graphic>
          </wp:inline>
        </w:drawing>
      </w:r>
      <w:r>
        <w:rPr/>
        <w:t xml:space="preserve"> </w:t>
      </w:r>
    </w:p>
    <w:p>
      <w:pPr>
        <w:pStyle w:val="TextBody"/>
        <w:spacing w:before="0" w:after="0"/>
        <w:ind w:left="1414" w:right="0" w:hanging="0"/>
        <w:jc w:val="both"/>
        <w:rPr/>
      </w:pPr>
      <w:bookmarkStart w:id="41" w:name="magicparlabel-588"/>
      <w:bookmarkEnd w:id="41"/>
      <w:r>
        <w:rPr/>
        <w:t>Figure 1.3:</w:t>
      </w:r>
    </w:p>
    <w:p>
      <w:pPr>
        <w:pStyle w:val="TextBody"/>
        <w:spacing w:before="0" w:after="0"/>
        <w:ind w:left="1414" w:right="0" w:hanging="0"/>
        <w:jc w:val="both"/>
        <w:rPr/>
      </w:pPr>
      <w:bookmarkStart w:id="42" w:name="magicparlabel-587"/>
      <w:bookmarkEnd w:id="42"/>
      <w:r>
        <w:rPr/>
        <w:t>Patchy population [</w:t>
      </w:r>
      <w:hyperlink w:anchor="LyXCite-hanski1991metapopulation">
        <w:r>
          <w:rPr>
            <w:rStyle w:val="InternetLink"/>
          </w:rPr>
          <w:t>hanski1991metapopulation</w:t>
        </w:r>
      </w:hyperlink>
      <w:r>
        <w:rPr/>
        <w:t>]</w:t>
      </w:r>
    </w:p>
    <w:p>
      <w:pPr>
        <w:pStyle w:val="TextBody"/>
        <w:spacing w:before="0" w:after="0"/>
        <w:ind w:left="1414" w:right="0" w:hanging="0"/>
        <w:jc w:val="both"/>
        <w:rPr/>
      </w:pPr>
      <w:bookmarkStart w:id="43" w:name="magicparlabel-590"/>
      <w:bookmarkEnd w:id="43"/>
      <w:r>
        <w:rPr/>
        <w:t>Here we can find that the population structure is grouped and the interaction among them is frequent. However, this model is not referred as a concept for meta</w:t>
      </w:r>
      <w:ins w:id="139" w:author="nic Debaste, Nico1" w:date="2015-06-03T17:21:00Z">
        <w:r>
          <w:rPr/>
          <w:t>-</w:t>
        </w:r>
      </w:ins>
      <w:r>
        <w:rPr/>
        <w:t>population and most researchers do not consider this a meta</w:t>
      </w:r>
      <w:ins w:id="140" w:author="nic Debaste, Nico1" w:date="2015-06-03T17:22:00Z">
        <w:r>
          <w:rPr/>
          <w:t>-</w:t>
        </w:r>
      </w:ins>
      <w:r>
        <w:rPr/>
        <w:t xml:space="preserve">population </w:t>
      </w:r>
      <w:del w:id="141" w:author="nic Debaste, Nico1" w:date="2015-06-03T17:22:00Z">
        <w:r>
          <w:rPr/>
          <w:delText>too</w:delText>
        </w:r>
      </w:del>
      <w:ins w:id="142" w:author="nic Debaste, Nico1" w:date="2015-06-03T17:22:00Z">
        <w:r>
          <w:rPr/>
          <w:t>either</w:t>
        </w:r>
      </w:ins>
      <w:r>
        <w:rPr/>
        <w:t>.</w:t>
      </w:r>
    </w:p>
    <w:p>
      <w:pPr>
        <w:pStyle w:val="TextBody"/>
        <w:numPr>
          <w:ilvl w:val="1"/>
          <w:numId w:val="1"/>
        </w:numPr>
        <w:tabs>
          <w:tab w:val="left" w:pos="0" w:leader="none"/>
        </w:tabs>
        <w:spacing w:before="0" w:after="0"/>
        <w:jc w:val="both"/>
        <w:rPr/>
      </w:pPr>
      <w:r>
        <w:rPr/>
        <w:t>The final model is the non-equilibrium population. The local populations are patches, its local extinctions are much great</w:t>
      </w:r>
      <w:ins w:id="143" w:author="nic Debaste, Nico1" w:date="2015-06-03T17:22:00Z">
        <w:r>
          <w:rPr/>
          <w:t>er</w:t>
        </w:r>
      </w:ins>
      <w:r>
        <w:rPr/>
        <w:t xml:space="preserve"> than its recolonisation. </w:t>
      </w:r>
    </w:p>
    <w:p>
      <w:pPr>
        <w:pStyle w:val="TextBody"/>
        <w:spacing w:before="0" w:after="0"/>
        <w:ind w:left="1414" w:right="0" w:hanging="0"/>
        <w:jc w:val="both"/>
        <w:rPr/>
      </w:pPr>
      <w:bookmarkStart w:id="44" w:name="magicparlabel-592"/>
      <w:bookmarkEnd w:id="44"/>
      <w:r>
        <w:rPr/>
        <w:drawing>
          <wp:inline distT="0" distB="0" distL="0" distR="0">
            <wp:extent cx="718820" cy="35941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718820" cy="359410"/>
                    </a:xfrm>
                    <a:prstGeom prst="rect">
                      <a:avLst/>
                    </a:prstGeom>
                    <a:noFill/>
                    <a:ln w="9525">
                      <a:noFill/>
                      <a:miter lim="800000"/>
                      <a:headEnd/>
                      <a:tailEnd/>
                    </a:ln>
                  </pic:spPr>
                </pic:pic>
              </a:graphicData>
            </a:graphic>
          </wp:inline>
        </w:drawing>
      </w:r>
      <w:r>
        <w:rPr/>
        <w:t xml:space="preserve"> </w:t>
      </w:r>
    </w:p>
    <w:p>
      <w:pPr>
        <w:pStyle w:val="TextBody"/>
        <w:spacing w:before="0" w:after="0"/>
        <w:ind w:left="1414" w:right="0" w:hanging="0"/>
        <w:jc w:val="both"/>
        <w:rPr/>
      </w:pPr>
      <w:bookmarkStart w:id="45" w:name="magicparlabel-594"/>
      <w:bookmarkEnd w:id="45"/>
      <w:r>
        <w:rPr/>
        <w:t>Figure 1.4:</w:t>
      </w:r>
    </w:p>
    <w:p>
      <w:pPr>
        <w:pStyle w:val="TextBody"/>
        <w:spacing w:before="0" w:after="0"/>
        <w:ind w:left="1414" w:right="0" w:hanging="0"/>
        <w:jc w:val="both"/>
        <w:rPr/>
      </w:pPr>
      <w:bookmarkStart w:id="46" w:name="magicparlabel-593"/>
      <w:bookmarkEnd w:id="46"/>
      <w:r>
        <w:rPr/>
        <w:t>Non-equilibrium population [</w:t>
      </w:r>
      <w:hyperlink w:anchor="LyXCite-hanski1991metapopulation">
        <w:r>
          <w:rPr>
            <w:rStyle w:val="InternetLink"/>
          </w:rPr>
          <w:t>hanski1991metapopulation</w:t>
        </w:r>
      </w:hyperlink>
      <w:r>
        <w:rPr/>
        <w:t>]</w:t>
      </w:r>
    </w:p>
    <w:p>
      <w:pPr>
        <w:pStyle w:val="TextBody"/>
        <w:ind w:left="1414" w:right="0" w:hanging="0"/>
        <w:jc w:val="both"/>
        <w:rPr/>
      </w:pPr>
      <w:bookmarkStart w:id="47" w:name="magicparlabel-596"/>
      <w:bookmarkEnd w:id="47"/>
      <w:r>
        <w:rPr/>
        <w:t>It is obvious that white patches are rarely or never recolonized. Therefore, this model is not considered as a functional metapopulation. We can find this model in forested agricultural fields.</w:t>
      </w:r>
    </w:p>
    <w:p>
      <w:pPr>
        <w:pStyle w:val="TextBody"/>
        <w:spacing w:before="0" w:after="0"/>
        <w:jc w:val="both"/>
        <w:rPr/>
      </w:pPr>
      <w:bookmarkStart w:id="48" w:name="magicparlabel-597"/>
      <w:bookmarkEnd w:id="48"/>
      <w:r>
        <w:rPr/>
        <w:t>We already have four metapopulation model</w:t>
      </w:r>
      <w:ins w:id="144" w:author="nic Debaste, Nico1" w:date="2015-06-03T17:23:00Z">
        <w:r>
          <w:rPr/>
          <w:t>s</w:t>
        </w:r>
      </w:ins>
      <w:r>
        <w:rPr/>
        <w:t xml:space="preserve">. In order to model the metapopulations </w:t>
      </w:r>
      <w:ins w:id="145" w:author="nic Debaste, Nico1" w:date="2015-06-03T17:23:00Z">
        <w:r>
          <w:rPr/>
          <w:t xml:space="preserve">mentioned </w:t>
        </w:r>
      </w:ins>
      <w:r>
        <w:rPr/>
        <w:t>above, we have three main model to implement : spatially-implicit model, spatially-explicit model and spatially-realistic model. For the first model, this is the type of model used in Levins (1969) [</w:t>
      </w:r>
      <w:hyperlink w:anchor="LyXCite-Levins1969">
        <w:r>
          <w:rPr>
            <w:rStyle w:val="InternetLink"/>
          </w:rPr>
          <w:t>Levins1969</w:t>
        </w:r>
      </w:hyperlink>
      <w:r>
        <w:rPr/>
        <w:t xml:space="preserve">] in which supposing that all local populations are connected with each other and they have independent local fluctuations. At any one time, we save track of the proportion of local populations and </w:t>
      </w:r>
      <w:commentRangeStart w:id="27"/>
      <w:r>
        <w:rPr/>
        <w:t xml:space="preserve">don't care </w:t>
      </w:r>
      <w:commentRangeEnd w:id="27"/>
      <w:r>
        <w:rPr/>
      </w:r>
      <w:r>
        <w:rPr/>
        <w:commentReference w:id="27"/>
      </w:r>
      <w:ins w:id="146" w:author="nic Debaste, Nico1" w:date="2015-06-03T17:25:00Z">
        <w:r>
          <w:rPr/>
          <w:t xml:space="preserve">the </w:t>
        </w:r>
      </w:ins>
      <w:r>
        <w:rPr/>
        <w:t xml:space="preserve">distance between them and </w:t>
      </w:r>
      <w:ins w:id="147" w:author="nic Debaste, Nico1" w:date="2015-06-03T17:25:00Z">
        <w:r>
          <w:rPr/>
          <w:t xml:space="preserve">the </w:t>
        </w:r>
      </w:ins>
      <w:r>
        <w:rPr/>
        <w:t xml:space="preserve">population size of each subpopulation. </w:t>
      </w:r>
      <w:commentRangeStart w:id="28"/>
      <w:r>
        <w:rPr/>
        <w:t>The advantages of this model are easy mathematically and conceptually</w:t>
      </w:r>
      <w:commentRangeEnd w:id="28"/>
      <w:r>
        <w:rPr/>
      </w:r>
      <w:r>
        <w:rPr/>
        <w:commentReference w:id="28"/>
      </w:r>
      <w:r>
        <w:rPr/>
        <w:t xml:space="preserve">. But this model can only answer some metapopulation problems because it ignores so many variables of a metapopulation. This model should be used for metapopulation close to a steady state. </w:t>
      </w:r>
    </w:p>
    <w:p>
      <w:pPr>
        <w:pStyle w:val="TextBody"/>
        <w:spacing w:before="0" w:after="0"/>
        <w:jc w:val="both"/>
        <w:rPr/>
      </w:pPr>
      <w:bookmarkStart w:id="49" w:name="magicparlabel-598"/>
      <w:bookmarkEnd w:id="49"/>
      <w:r>
        <w:rPr/>
        <w:t xml:space="preserve">For the second model, </w:t>
      </w:r>
      <w:ins w:id="148" w:author="nic Debaste, Nico1" w:date="2015-06-03T17:29:00Z">
        <w:r>
          <w:rPr/>
          <w:t xml:space="preserve">the </w:t>
        </w:r>
      </w:ins>
      <w:r>
        <w:rPr/>
        <w:t xml:space="preserve">spatially-explicit model is more complex than the first model. Subpopulations may be filled or vacant. Local populations only have interactions with </w:t>
      </w:r>
      <w:ins w:id="149" w:author="nic Debaste, Nico1" w:date="2015-06-03T17:29:00Z">
        <w:r>
          <w:rPr/>
          <w:t xml:space="preserve">the </w:t>
        </w:r>
      </w:ins>
      <w:r>
        <w:rPr/>
        <w:t>nearest neighbo</w:t>
      </w:r>
      <w:del w:id="150" w:author="nic Debaste, Nico1" w:date="2015-06-03T17:29:00Z">
        <w:r>
          <w:rPr/>
          <w:delText>u</w:delText>
        </w:r>
      </w:del>
      <w:r>
        <w:rPr/>
        <w:t xml:space="preserve">rs. Subpopulations are organized as cells on a grid and migration among them depends on population density. We also only consider presence or absence of a species in each subpopulation. The advantage of this model is easy to model because of same local behaviors from </w:t>
      </w:r>
      <w:del w:id="151" w:author="nic Debaste, Nico1" w:date="2015-06-03T17:30:00Z">
        <w:r>
          <w:rPr/>
          <w:delText xml:space="preserve">subpopulaiton </w:delText>
        </w:r>
      </w:del>
      <w:ins w:id="152" w:author="nic Debaste, Nico1" w:date="2015-06-03T17:30:00Z">
        <w:r>
          <w:rPr/>
          <w:t xml:space="preserve">subpopulation </w:t>
        </w:r>
      </w:ins>
      <w:r>
        <w:rPr/>
        <w:t xml:space="preserve">to subpopulation. However, we </w:t>
      </w:r>
      <w:commentRangeStart w:id="29"/>
      <w:r>
        <w:rPr/>
        <w:t xml:space="preserve">can not </w:t>
      </w:r>
      <w:commentRangeEnd w:id="29"/>
      <w:r>
        <w:rPr/>
      </w:r>
      <w:r>
        <w:rPr/>
        <w:commentReference w:id="29"/>
      </w:r>
      <w:r>
        <w:rPr/>
        <w:t>simply describe the state of the metapopulation through filled subpopulations. Finally, the spatially-realistic model uses GIS to realize attributes, georeferenced coordinates, etc</w:t>
      </w:r>
      <w:ins w:id="153" w:author="nic Debaste, Nico1" w:date="2015-06-03T17:31:00Z">
        <w:r>
          <w:rPr/>
          <w:t>…</w:t>
        </w:r>
      </w:ins>
      <w:r>
        <w:rPr/>
        <w:t xml:space="preserve"> to a metapopulation. The first author using this model is Hanski in 1994 [</w:t>
      </w:r>
      <w:hyperlink w:anchor="LyXCite-hanski1994practical">
        <w:r>
          <w:rPr>
            <w:rStyle w:val="InternetLink"/>
          </w:rPr>
          <w:t>hanski1994practical</w:t>
        </w:r>
      </w:hyperlink>
      <w:r>
        <w:rPr/>
        <w:t xml:space="preserve">]. His model was defined as the incidence function (IF) model. </w:t>
      </w:r>
      <w:commentRangeStart w:id="30"/>
      <w:r>
        <w:rPr/>
      </w:r>
      <w:ins w:id="154" w:author="nic Debaste, Nico1" w:date="2015-06-03T17:31:00Z">
        <w:r>
          <w:rPr/>
          <w:t>T</w:t>
        </w:r>
      </w:ins>
      <w:r>
        <w:rPr/>
        <w:t>he advantage of this model is more realistic</w:t>
      </w:r>
      <w:commentRangeEnd w:id="30"/>
      <w:r>
        <w:rPr/>
      </w:r>
      <w:r>
        <w:rPr/>
        <w:commentReference w:id="30"/>
      </w:r>
      <w:r>
        <w:rPr/>
        <w:t xml:space="preserve">, and we can estimate quantitative predictions about metapopulation fluctuation. However, in fact, this model is very complicated, and many geographic data have to be estimated. Hence, </w:t>
      </w:r>
      <w:commentRangeStart w:id="31"/>
      <w:r>
        <w:rPr/>
        <w:t>the metapopulation concept start to exist any more in this model</w:t>
      </w:r>
      <w:commentRangeEnd w:id="31"/>
      <w:r>
        <w:rPr/>
      </w:r>
      <w:r>
        <w:rPr/>
        <w:commentReference w:id="31"/>
      </w:r>
      <w:r>
        <w:rPr/>
        <w:t>.</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nic Debaste, Nico1" w:date="2015-06-03T16:00:00Z" w:initials="nD">
    <w:p>
      <w:r>
        <w:rPr/>
        <w:t>Phenomena is the plural of phenomenon</w:t>
      </w:r>
    </w:p>
  </w:comment>
  <w:comment w:id="1" w:author="nic Debaste, Nico1" w:date="2015-06-03T16:02:00Z" w:initials="nD">
    <w:p>
      <w:r>
        <w:rPr/>
        <w:t xml:space="preserve">If you write can be spread it means intentionally </w:t>
      </w:r>
    </w:p>
  </w:comment>
  <w:comment w:id="2" w:author="nic Debaste, Nico1" w:date="2015-06-03T16:04:00Z" w:initials="nD">
    <w:p>
      <w:r>
        <w:rPr/>
        <w:t xml:space="preserve">As far as directly infectious diseases are concerned, </w:t>
      </w:r>
    </w:p>
  </w:comment>
  <w:comment w:id="3" w:author="nic Debaste, Nico1" w:date="2015-06-03T16:05:00Z" w:initials="nD">
    <w:p>
      <w:r>
        <w:rPr/>
        <w:t>Meaning diseases directly transmitted from …</w:t>
      </w:r>
    </w:p>
  </w:comment>
  <w:comment w:id="4" w:author="nic Debaste, Nico1" w:date="2015-06-03T16:05:00Z" w:initials="nD">
    <w:p>
      <w:r>
        <w:rPr/>
        <w:t>That is the French word, the English adjective is "human"</w:t>
      </w:r>
    </w:p>
  </w:comment>
  <w:comment w:id="5" w:author="nic Debaste, Nico1" w:date="2015-06-03T16:11:00Z" w:initials="nD">
    <w:p>
      <w:r>
        <w:rPr/>
        <w:t>I think you mean:  Vaccination has greatly helped human beings</w:t>
      </w:r>
    </w:p>
  </w:comment>
  <w:comment w:id="6" w:author="nic Debaste, Nico1" w:date="2015-06-03T16:19:00Z" w:initials="nD">
    <w:p>
      <w:r>
        <w:rPr/>
        <w:t>This sentence is very awkward:</w:t>
      </w:r>
    </w:p>
    <w:p>
      <w:r>
        <w:rPr/>
        <w:t>The vaccination of influenza, Human Papillomavirus (HPV) and chicken pox have been particularly appreciated</w:t>
      </w:r>
    </w:p>
  </w:comment>
  <w:comment w:id="7" w:author="nic Debaste, Nico1" w:date="2015-06-03T16:22:00Z" w:initials="nD">
    <w:p>
      <w:r>
        <w:rPr/>
        <w:t>Filled people with terror</w:t>
      </w:r>
    </w:p>
  </w:comment>
  <w:comment w:id="8" w:author="nic Debaste, Nico1" w:date="2015-06-03T16:26:00Z" w:initials="nD">
    <w:p>
      <w:r>
        <w:rPr/>
        <w:t>Most + noun in the plural;  but most + pronoun</w:t>
      </w:r>
    </w:p>
  </w:comment>
  <w:comment w:id="9" w:author="nic Debaste, Nico1" w:date="2015-06-03T16:33:00Z" w:initials="nD">
    <w:p>
      <w:r>
        <w:rPr/>
        <w:t>Don’t you think the sentence would be better the other way round?:</w:t>
      </w:r>
    </w:p>
    <w:p>
      <w:r>
        <w:rPr/>
        <w:t>A thorough knowledge of the disease is essential in order to implement …</w:t>
      </w:r>
    </w:p>
  </w:comment>
  <w:comment w:id="10" w:author="nic Debaste, Nico1" w:date="2015-06-03T16:34:00Z" w:initials="nD">
    <w:p>
      <w:r>
        <w:rPr/>
        <w:t>Do you mean Granted that?</w:t>
      </w:r>
    </w:p>
  </w:comment>
  <w:comment w:id="11" w:author="nic Debaste, Nico1" w:date="2015-06-03T16:34:00Z" w:initials="nD">
    <w:p>
      <w:r>
        <w:rPr/>
        <w:t>What on earth do you mean?</w:t>
      </w:r>
    </w:p>
  </w:comment>
  <w:comment w:id="12" w:author="nic Debaste, Nico1" w:date="2015-06-03T16:36:00Z" w:initials="nD">
    <w:p>
      <w:r>
        <w:rPr/>
        <w:t>Oral secretion is strange:  do you mean saliva?</w:t>
      </w:r>
    </w:p>
  </w:comment>
  <w:comment w:id="13" w:author="nic Debaste, Nico1" w:date="2015-06-03T16:41:00Z" w:initials="nD">
    <w:p>
      <w:r>
        <w:rPr/>
        <w:t>This thesis will mostly focus on measles</w:t>
      </w:r>
    </w:p>
  </w:comment>
  <w:comment w:id="14" w:author="nic Debaste, Nico1" w:date="2015-06-03T16:43:00Z" w:initials="nD">
    <w:p>
      <w:r>
        <w:rPr/>
        <w:t>I do not think death can be killed</w:t>
      </w:r>
    </w:p>
  </w:comment>
  <w:comment w:id="15" w:author="nic Debaste, Nico1" w:date="2015-06-03T16:46:00Z" w:initials="nD">
    <w:p>
      <w:r>
        <w:rPr/>
        <w:t>If you speak of developing countries, you cannot add in the entire world, it is peculiar.  Or you mean as in the rest of the world</w:t>
      </w:r>
    </w:p>
    <w:p>
      <w:r>
        <w:rPr/>
      </w:r>
    </w:p>
  </w:comment>
  <w:comment w:id="16" w:author="nic Debaste, Nico1" w:date="2015-06-03T16:52:00Z" w:initials="nD">
    <w:p>
      <w:r>
        <w:rPr/>
        <w:t>Isn’t that in contradiction with what you just wrote?</w:t>
      </w:r>
    </w:p>
  </w:comment>
  <w:comment w:id="17" w:author="nic Debaste, Nico1" w:date="2015-06-03T16:59:00Z" w:initials="nD">
    <w:p>
      <w:r>
        <w:rPr/>
        <w:t>Cut and paste?</w:t>
      </w:r>
    </w:p>
  </w:comment>
  <w:comment w:id="18" w:author="nic Debaste, Nico1" w:date="2015-06-03T17:01:00Z" w:initials="nD">
    <w:p>
      <w:r>
        <w:rPr/>
        <w:t>Bacteria is already the plural of the latin word bacterium;  it does not make sense to add an s to a plural;  the same applies to a datum, plural data.</w:t>
      </w:r>
    </w:p>
  </w:comment>
  <w:comment w:id="19" w:author="nic Debaste, Nico1" w:date="2015-06-03T17:03:00Z" w:initials="nD">
    <w:p>
      <w:r>
        <w:rPr/>
        <w:t>These is the plural of “this” as “those” is the plural of “that”</w:t>
      </w:r>
    </w:p>
  </w:comment>
  <w:comment w:id="20" w:author="nic Debaste, Nico1" w:date="2015-06-03T17:03:00Z" w:initials="nD">
    <w:p>
      <w:r>
        <w:rPr/>
        <w:t>Many pieces of research or many studies</w:t>
      </w:r>
    </w:p>
  </w:comment>
  <w:comment w:id="21" w:author="nic Debaste, Nico1" w:date="2015-06-03T17:07:00Z" w:initials="nD">
    <w:p>
      <w:r>
        <w:rPr/>
        <w:t>What do you mean?  To simplify?</w:t>
      </w:r>
    </w:p>
  </w:comment>
  <w:comment w:id="22" w:author="nic Debaste, Nico1" w:date="2015-06-03T17:08:00Z" w:initials="nD">
    <w:p>
      <w:r>
        <w:rPr/>
        <w:t>Not clear  do you mean between cities?</w:t>
      </w:r>
    </w:p>
  </w:comment>
  <w:comment w:id="23" w:author="nic Debaste, Nico1" w:date="2015-06-03T17:14:00Z" w:initials="nD">
    <w:p>
      <w:r>
        <w:rPr/>
        <w:t xml:space="preserve">Is it the objective?  Total extinction of all local population will easily be reached.   </w:t>
      </w:r>
    </w:p>
  </w:comment>
  <w:comment w:id="24" w:author="nic Debaste, Nico1" w:date="2015-06-03T17:15:00Z" w:initials="nD">
    <w:p>
      <w:r>
        <w:rPr/>
        <w:t>Are you sure it is not equilibrium?</w:t>
      </w:r>
    </w:p>
  </w:comment>
  <w:comment w:id="25" w:author="nic Debaste, Nico1" w:date="2015-06-03T17:17:00Z" w:initials="nD">
    <w:p>
      <w:r>
        <w:rPr/>
        <w:t>High or higher</w:t>
      </w:r>
    </w:p>
  </w:comment>
  <w:comment w:id="26" w:author="nic Debaste, Nico1" w:date="2015-06-03T17:19:00Z" w:initials="nD">
    <w:p>
      <w:r>
        <w:rPr/>
        <w:t>Do you mean propagation?  Or propagated?</w:t>
      </w:r>
    </w:p>
  </w:comment>
  <w:comment w:id="27" w:author="nic Debaste, Nico1" w:date="2015-06-03T17:26:00Z" w:initials="nD">
    <w:p>
      <w:r>
        <w:rPr/>
        <w:t>Do you mean: we do not take ….the distance … subpopulation into account.?</w:t>
      </w:r>
    </w:p>
  </w:comment>
  <w:comment w:id="28" w:author="nic Debaste, Nico1" w:date="2015-06-03T17:29:00Z" w:initials="nD">
    <w:p>
      <w:r>
        <w:rPr/>
        <w:t>Difficult to understand.  Do you mean:  This model is mathematically and conceptually easy (to implement)?</w:t>
      </w:r>
    </w:p>
  </w:comment>
  <w:comment w:id="29" w:author="nic Debaste, Nico1" w:date="2015-06-03T17:31:00Z" w:initials="nD">
    <w:p>
      <w:r>
        <w:rPr/>
        <w:t>Horror  :  CANNOT, always ONE word</w:t>
      </w:r>
    </w:p>
  </w:comment>
  <w:comment w:id="30" w:author="nic Debaste, Nico1" w:date="2015-06-03T17:32:00Z" w:initials="nD">
    <w:p>
      <w:r>
        <w:rPr/>
        <w:t>I think you mean:  This model is more realistic</w:t>
      </w:r>
    </w:p>
  </w:comment>
  <w:comment w:id="31" w:author="nic Debaste, Nico1" w:date="2015-06-03T17:33:00Z" w:initials="nD">
    <w:p>
      <w:r>
        <w:rPr/>
        <w:t>I do not understand this;  do you mean:  no longer exists?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2"/>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Heading2" w:customStyle="1">
    <w:name w:val="Heading 2"/>
    <w:basedOn w:val="Heading"/>
    <w:pPr>
      <w:spacing w:before="200" w:after="120"/>
      <w:outlineLvl w:val="1"/>
    </w:pPr>
    <w:rPr>
      <w:rFonts w:ascii="Liberation Serif" w:hAnsi="Liberation Serif"/>
      <w:b/>
      <w:bCs/>
      <w:sz w:val="36"/>
      <w:szCs w:val="36"/>
    </w:rPr>
  </w:style>
  <w:style w:type="paragraph" w:styleId="Heading3" w:customStyle="1">
    <w:name w:val="Heading 3"/>
    <w:basedOn w:val="Heading"/>
    <w:pPr>
      <w:spacing w:before="140" w:after="120"/>
      <w:outlineLvl w:val="2"/>
    </w:pPr>
    <w:rPr>
      <w:rFonts w:ascii="Liberation Serif" w:hAnsi="Liberation Serif"/>
      <w:b/>
      <w:bCs/>
      <w:color w:val="808080"/>
    </w:rPr>
  </w:style>
  <w:style w:type="paragraph" w:styleId="Heading4" w:customStyle="1">
    <w:name w:val="Heading 4"/>
    <w:basedOn w:val="Heading"/>
    <w:pPr>
      <w:spacing w:before="120" w:after="120"/>
      <w:outlineLvl w:val="3"/>
    </w:pPr>
    <w:rPr>
      <w:rFonts w:ascii="Liberation Serif" w:hAnsi="Liberation Serif"/>
      <w:b/>
      <w:bCs/>
      <w:color w:val="808080"/>
      <w:sz w:val="24"/>
      <w:szCs w:val="24"/>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uz-Cyrl-UZ" w:eastAsia="uz-Cyrl-UZ" w:bidi="uz-Cyrl-UZ"/>
    </w:rPr>
  </w:style>
  <w:style w:type="character" w:styleId="Bullets" w:customStyle="1">
    <w:name w:val="Bullets"/>
    <w:rPr>
      <w:rFonts w:ascii="OpenSymbol" w:hAnsi="OpenSymbol" w:eastAsia="OpenSymbol" w:cs="OpenSymbol"/>
    </w:rPr>
  </w:style>
  <w:style w:type="character" w:styleId="TextedebullesCar" w:customStyle="1">
    <w:name w:val="Texte de bulles Car"/>
    <w:uiPriority w:val="99"/>
    <w:semiHidden/>
    <w:link w:val="Textedebulles"/>
    <w:rsid w:val="005e1b39"/>
    <w:basedOn w:val="DefaultParagraphFont"/>
    <w:rPr>
      <w:rFonts w:ascii="Lucida Grande" w:hAnsi="Lucida Grande" w:cs="Lucida Grande"/>
      <w:sz w:val="18"/>
      <w:szCs w:val="18"/>
    </w:rPr>
  </w:style>
  <w:style w:type="character" w:styleId="Annotationreference">
    <w:name w:val="annotation reference"/>
    <w:uiPriority w:val="99"/>
    <w:semiHidden/>
    <w:unhideWhenUsed/>
    <w:rsid w:val="005e1b39"/>
    <w:basedOn w:val="DefaultParagraphFont"/>
    <w:rPr>
      <w:sz w:val="18"/>
      <w:szCs w:val="18"/>
    </w:rPr>
  </w:style>
  <w:style w:type="character" w:styleId="CommentaireCar" w:customStyle="1">
    <w:name w:val="Commentaire Car"/>
    <w:uiPriority w:val="99"/>
    <w:semiHidden/>
    <w:link w:val="Commentaire"/>
    <w:rsid w:val="005e1b39"/>
    <w:basedOn w:val="DefaultParagraphFont"/>
    <w:rPr/>
  </w:style>
  <w:style w:type="character" w:styleId="ObjetducommentaireCar" w:customStyle="1">
    <w:name w:val="Objet du commentaire Car"/>
    <w:uiPriority w:val="99"/>
    <w:semiHidden/>
    <w:link w:val="Objetducommentaire"/>
    <w:rsid w:val="005e1b39"/>
    <w:basedOn w:val="CommentaireCar"/>
    <w:rPr>
      <w:b/>
      <w:bCs/>
      <w:sz w:val="20"/>
      <w:szCs w:val="20"/>
    </w:rPr>
  </w:style>
  <w:style w:type="character" w:styleId="ListLabel1">
    <w:name w:val="ListLabel 1"/>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BalloonText">
    <w:name w:val="Balloon Text"/>
    <w:uiPriority w:val="99"/>
    <w:semiHidden/>
    <w:unhideWhenUsed/>
    <w:link w:val="TextedebullesCar"/>
    <w:rsid w:val="005e1b39"/>
    <w:basedOn w:val="Normal"/>
    <w:pPr/>
    <w:rPr>
      <w:rFonts w:ascii="Lucida Grande" w:hAnsi="Lucida Grande" w:cs="Lucida Grande"/>
      <w:sz w:val="18"/>
      <w:szCs w:val="18"/>
    </w:rPr>
  </w:style>
  <w:style w:type="paragraph" w:styleId="Annotationtext">
    <w:name w:val="annotation text"/>
    <w:uiPriority w:val="99"/>
    <w:semiHidden/>
    <w:unhideWhenUsed/>
    <w:link w:val="CommentaireCar"/>
    <w:rsid w:val="005e1b39"/>
    <w:basedOn w:val="Normal"/>
    <w:pPr/>
    <w:rPr/>
  </w:style>
  <w:style w:type="paragraph" w:styleId="Annotationsubject">
    <w:name w:val="annotation subject"/>
    <w:uiPriority w:val="99"/>
    <w:semiHidden/>
    <w:unhideWhenUsed/>
    <w:link w:val="ObjetducommentaireCar"/>
    <w:rsid w:val="005e1b39"/>
    <w:basedOn w:val="Annotationtext"/>
    <w:pPr/>
    <w:rPr>
      <w:b/>
      <w:bCs/>
      <w:sz w:val="20"/>
      <w:szCs w:val="20"/>
    </w:rPr>
  </w:style>
  <w:style w:type="paragraph" w:styleId="Revision">
    <w:name w:val="Revision"/>
    <w:uiPriority w:val="99"/>
    <w:semiHidden/>
    <w:rsid w:val="005e1b39"/>
    <w:pPr>
      <w:widowControl/>
      <w:suppressAutoHyphens w:val="true"/>
      <w:bidi w:val="0"/>
      <w:jc w:val="left"/>
    </w:pPr>
    <w:rPr>
      <w:rFonts w:ascii="Liberation Serif" w:hAnsi="Liberation Serif" w:eastAsia="Droid Sans Fallback" w:cs="FreeSans"/>
      <w:color w:val="auto"/>
      <w:sz w:val="24"/>
      <w:szCs w:val="24"/>
      <w:lang w:val="en-US" w:eastAsia="zh-CN" w:bidi="hi-IN"/>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image" Target="media/image3"/><Relationship Id="rId5" Type="http://schemas.openxmlformats.org/officeDocument/2006/relationships/image" Target="media/image4"/><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2015-06-03T09:12:00Z</dcterms:created>
  <dc:language>en-US</dc:language>
  <cp:lastModifiedBy>nic Debaste, Nico1</cp:lastModifiedBy>
  <dcterms:modified xsi:type="dcterms:W3CDTF">2015-06-03T10:33:00Z</dcterms:modified>
  <cp:revision>10</cp:revision>
</cp:coreProperties>
</file>